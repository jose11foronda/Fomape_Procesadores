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F3" w:rsidRPr="004803D9" w:rsidRDefault="00101B9B" w:rsidP="000350B5">
      <w:pPr>
        <w:framePr w:w="9072" w:hSpace="187" w:vSpace="187" w:wrap="notBeside" w:vAnchor="text" w:hAnchor="page" w:xAlign="center" w:y="-624"/>
        <w:autoSpaceDE w:val="0"/>
        <w:autoSpaceDN w:val="0"/>
        <w:spacing w:after="0" w:line="240" w:lineRule="auto"/>
        <w:jc w:val="center"/>
        <w:rPr>
          <w:rFonts w:ascii="Times New Roman" w:eastAsia="Times New Roman" w:hAnsi="Times New Roman" w:cs="Times New Roman"/>
          <w:b/>
          <w:kern w:val="28"/>
          <w:sz w:val="28"/>
          <w:szCs w:val="28"/>
          <w:lang w:val="es-ES"/>
        </w:rPr>
      </w:pPr>
      <w:r>
        <w:rPr>
          <w:rFonts w:ascii="Times New Roman" w:eastAsia="Times New Roman" w:hAnsi="Times New Roman" w:cs="Times New Roman"/>
          <w:b/>
          <w:kern w:val="28"/>
          <w:sz w:val="28"/>
          <w:szCs w:val="28"/>
          <w:lang w:val="es-ES"/>
        </w:rPr>
        <w:t>Proyecto 3</w:t>
      </w:r>
    </w:p>
    <w:p w:rsidR="00697DF3" w:rsidRPr="004803D9" w:rsidRDefault="00101B9B" w:rsidP="000350B5">
      <w:pPr>
        <w:framePr w:w="9072" w:hSpace="187" w:vSpace="187" w:wrap="notBeside" w:vAnchor="text" w:hAnchor="page" w:xAlign="center" w:y="-624"/>
        <w:spacing w:after="3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Robot </w:t>
      </w:r>
      <w:r w:rsidR="00BC78BB">
        <w:rPr>
          <w:rFonts w:ascii="Times New Roman" w:eastAsia="Times New Roman" w:hAnsi="Times New Roman" w:cs="Times New Roman"/>
          <w:b/>
          <w:sz w:val="28"/>
          <w:szCs w:val="28"/>
        </w:rPr>
        <w:t>micro mouse</w:t>
      </w:r>
      <w:r w:rsidR="003D3C9A">
        <w:rPr>
          <w:rFonts w:ascii="Times New Roman" w:eastAsia="Times New Roman" w:hAnsi="Times New Roman" w:cs="Times New Roman"/>
          <w:b/>
          <w:sz w:val="28"/>
          <w:szCs w:val="28"/>
        </w:rPr>
        <w:t xml:space="preserve"> </w:t>
      </w:r>
      <w:r w:rsidR="00BC78BB">
        <w:rPr>
          <w:rFonts w:ascii="Times New Roman" w:eastAsia="Times New Roman" w:hAnsi="Times New Roman" w:cs="Times New Roman"/>
          <w:b/>
          <w:sz w:val="28"/>
          <w:szCs w:val="28"/>
        </w:rPr>
        <w:t>maze solving</w:t>
      </w:r>
    </w:p>
    <w:p w:rsidR="00697DF3" w:rsidRPr="00ED014D" w:rsidRDefault="00697DF3" w:rsidP="000350B5">
      <w:pPr>
        <w:framePr w:w="9072" w:hSpace="187" w:vSpace="187" w:wrap="notBeside" w:vAnchor="text" w:hAnchor="page" w:xAlign="center" w:y="-624"/>
        <w:spacing w:after="320" w:line="240" w:lineRule="auto"/>
        <w:jc w:val="center"/>
        <w:rPr>
          <w:rFonts w:ascii="Times New Roman" w:eastAsia="Times New Roman" w:hAnsi="Times New Roman" w:cs="Times New Roman"/>
        </w:rPr>
      </w:pPr>
      <w:r w:rsidRPr="00ED014D">
        <w:rPr>
          <w:rFonts w:ascii="Times New Roman" w:eastAsia="Times New Roman" w:hAnsi="Times New Roman" w:cs="Times New Roman"/>
        </w:rPr>
        <w:t>Pérez C. Carlos Felipe, Marmolejo V. Alejandro, Foronda M. José</w:t>
      </w:r>
    </w:p>
    <w:p w:rsidR="00697DF3" w:rsidRPr="000E2617" w:rsidRDefault="00697DF3" w:rsidP="00697DF3">
      <w:pPr>
        <w:autoSpaceDE w:val="0"/>
        <w:autoSpaceDN w:val="0"/>
        <w:adjustRightInd w:val="0"/>
        <w:spacing w:after="0" w:line="240" w:lineRule="auto"/>
        <w:jc w:val="both"/>
        <w:rPr>
          <w:rFonts w:ascii="Times New Roman" w:eastAsia="Calibri" w:hAnsi="Times New Roman" w:cs="Times New Roman"/>
          <w:b/>
          <w:color w:val="000000"/>
        </w:rPr>
      </w:pPr>
      <w:r w:rsidRPr="000E2617">
        <w:rPr>
          <w:rFonts w:ascii="Times New Roman" w:hAnsi="Times New Roman" w:cs="Times New Roman"/>
          <w:b/>
          <w:i/>
          <w:iCs/>
        </w:rPr>
        <w:t>Resumen</w:t>
      </w:r>
      <w:r w:rsidRPr="000E2617">
        <w:rPr>
          <w:rFonts w:ascii="Times New Roman" w:hAnsi="Times New Roman" w:cs="Times New Roman"/>
          <w:b/>
        </w:rPr>
        <w:t xml:space="preserve">—En </w:t>
      </w:r>
      <w:r w:rsidR="00296AB8" w:rsidRPr="000E2617">
        <w:rPr>
          <w:rFonts w:ascii="Times New Roman" w:hAnsi="Times New Roman" w:cs="Times New Roman"/>
          <w:b/>
        </w:rPr>
        <w:t>este proyecto</w:t>
      </w:r>
      <w:r w:rsidR="00101B9B" w:rsidRPr="000E2617">
        <w:rPr>
          <w:rFonts w:ascii="Times New Roman" w:hAnsi="Times New Roman" w:cs="Times New Roman"/>
          <w:b/>
        </w:rPr>
        <w:t xml:space="preserve"> 3</w:t>
      </w:r>
      <w:r w:rsidRPr="000E2617">
        <w:rPr>
          <w:rFonts w:ascii="Times New Roman" w:hAnsi="Times New Roman" w:cs="Times New Roman"/>
          <w:b/>
        </w:rPr>
        <w:t xml:space="preserve">, se </w:t>
      </w:r>
      <w:r w:rsidR="00296AB8" w:rsidRPr="000E2617">
        <w:rPr>
          <w:rFonts w:ascii="Times New Roman" w:hAnsi="Times New Roman" w:cs="Times New Roman"/>
          <w:b/>
        </w:rPr>
        <w:t>diseñará</w:t>
      </w:r>
      <w:r w:rsidRPr="000E2617">
        <w:rPr>
          <w:rFonts w:ascii="Times New Roman" w:hAnsi="Times New Roman" w:cs="Times New Roman"/>
          <w:b/>
        </w:rPr>
        <w:t xml:space="preserve"> e </w:t>
      </w:r>
      <w:r w:rsidR="00296AB8" w:rsidRPr="000E2617">
        <w:rPr>
          <w:rFonts w:ascii="Times New Roman" w:hAnsi="Times New Roman" w:cs="Times New Roman"/>
          <w:b/>
        </w:rPr>
        <w:t>implementará un</w:t>
      </w:r>
      <w:r w:rsidR="00101B9B" w:rsidRPr="000E2617">
        <w:rPr>
          <w:rFonts w:ascii="Times New Roman" w:hAnsi="Times New Roman" w:cs="Times New Roman"/>
          <w:b/>
        </w:rPr>
        <w:t xml:space="preserve"> robot </w:t>
      </w:r>
      <w:r w:rsidR="00E31B8F" w:rsidRPr="000E2617">
        <w:rPr>
          <w:rFonts w:ascii="Times New Roman" w:hAnsi="Times New Roman" w:cs="Times New Roman"/>
          <w:b/>
        </w:rPr>
        <w:t>micro mouse</w:t>
      </w:r>
      <w:r w:rsidR="003D3C9A" w:rsidRPr="000E2617">
        <w:rPr>
          <w:rFonts w:ascii="Times New Roman" w:hAnsi="Times New Roman" w:cs="Times New Roman"/>
          <w:b/>
        </w:rPr>
        <w:t xml:space="preserve"> </w:t>
      </w:r>
      <w:r w:rsidR="00101B9B" w:rsidRPr="000E2617">
        <w:rPr>
          <w:rFonts w:ascii="Times New Roman" w:hAnsi="Times New Roman" w:cs="Times New Roman"/>
          <w:b/>
        </w:rPr>
        <w:t xml:space="preserve">que resolverá un laberinto, mediante, el algoritmo o la técnica de solución de laberintos flood fill, que a su vez </w:t>
      </w:r>
      <w:r w:rsidR="00BC4099" w:rsidRPr="000E2617">
        <w:rPr>
          <w:rFonts w:ascii="Times New Roman" w:hAnsi="Times New Roman" w:cs="Times New Roman"/>
          <w:b/>
        </w:rPr>
        <w:t>conectará</w:t>
      </w:r>
      <w:r w:rsidR="00101B9B" w:rsidRPr="000E2617">
        <w:rPr>
          <w:rFonts w:ascii="Times New Roman" w:hAnsi="Times New Roman" w:cs="Times New Roman"/>
          <w:b/>
        </w:rPr>
        <w:t xml:space="preserve"> los datos mediante comunicación serial, a una interfaz de processing que </w:t>
      </w:r>
      <w:r w:rsidR="00BC4099" w:rsidRPr="000E2617">
        <w:rPr>
          <w:rFonts w:ascii="Times New Roman" w:hAnsi="Times New Roman" w:cs="Times New Roman"/>
          <w:b/>
        </w:rPr>
        <w:t>actualizará</w:t>
      </w:r>
      <w:r w:rsidR="00101B9B" w:rsidRPr="000E2617">
        <w:rPr>
          <w:rFonts w:ascii="Times New Roman" w:hAnsi="Times New Roman" w:cs="Times New Roman"/>
          <w:b/>
        </w:rPr>
        <w:t xml:space="preserve"> los valores de la posición del seguidor, en la tarjeta </w:t>
      </w:r>
      <w:r w:rsidR="002F6E6A" w:rsidRPr="000E2617">
        <w:rPr>
          <w:rFonts w:ascii="Times New Roman" w:hAnsi="Times New Roman" w:cs="Times New Roman"/>
          <w:b/>
        </w:rPr>
        <w:t xml:space="preserve">de desarrollo </w:t>
      </w:r>
      <w:r w:rsidR="00101B9B" w:rsidRPr="000E2617">
        <w:rPr>
          <w:rFonts w:ascii="Times New Roman" w:hAnsi="Times New Roman" w:cs="Times New Roman"/>
          <w:b/>
        </w:rPr>
        <w:t>ATMEGA 2650</w:t>
      </w:r>
      <w:r w:rsidR="00296AB8" w:rsidRPr="000E2617">
        <w:rPr>
          <w:rFonts w:ascii="Times New Roman" w:eastAsia="Calibri" w:hAnsi="Times New Roman" w:cs="Times New Roman"/>
          <w:b/>
          <w:color w:val="000000"/>
        </w:rPr>
        <w:t xml:space="preserve">. </w:t>
      </w:r>
    </w:p>
    <w:p w:rsidR="00697DF3" w:rsidRPr="000E2617" w:rsidRDefault="00697DF3" w:rsidP="00697DF3">
      <w:pPr>
        <w:pStyle w:val="Abstract"/>
        <w:ind w:firstLine="0"/>
        <w:rPr>
          <w:sz w:val="22"/>
          <w:szCs w:val="22"/>
        </w:rPr>
      </w:pPr>
    </w:p>
    <w:p w:rsidR="00697DF3" w:rsidRPr="003878AD" w:rsidRDefault="00697DF3" w:rsidP="00697DF3">
      <w:pPr>
        <w:pStyle w:val="IndexTerms"/>
        <w:rPr>
          <w:sz w:val="22"/>
          <w:szCs w:val="22"/>
        </w:rPr>
      </w:pPr>
      <w:r w:rsidRPr="003878AD">
        <w:rPr>
          <w:i/>
          <w:iCs/>
          <w:sz w:val="22"/>
          <w:szCs w:val="22"/>
        </w:rPr>
        <w:t>Palabras claves</w:t>
      </w:r>
      <w:r w:rsidRPr="003878AD">
        <w:rPr>
          <w:sz w:val="22"/>
          <w:szCs w:val="22"/>
        </w:rPr>
        <w:t>—</w:t>
      </w:r>
      <w:r w:rsidR="00BC4099" w:rsidRPr="003878AD">
        <w:rPr>
          <w:sz w:val="22"/>
          <w:szCs w:val="22"/>
        </w:rPr>
        <w:t>flood fill</w:t>
      </w:r>
      <w:r w:rsidR="00296AB8" w:rsidRPr="003878AD">
        <w:rPr>
          <w:sz w:val="22"/>
          <w:szCs w:val="22"/>
        </w:rPr>
        <w:t>, ATMEGA 2560</w:t>
      </w:r>
      <w:r w:rsidRPr="003878AD">
        <w:rPr>
          <w:sz w:val="22"/>
          <w:szCs w:val="22"/>
        </w:rPr>
        <w:t xml:space="preserve">, </w:t>
      </w:r>
      <w:r w:rsidR="00BC4099" w:rsidRPr="003878AD">
        <w:rPr>
          <w:sz w:val="22"/>
          <w:szCs w:val="22"/>
        </w:rPr>
        <w:t>robot</w:t>
      </w:r>
      <w:r w:rsidR="003D3C9A" w:rsidRPr="003878AD">
        <w:rPr>
          <w:sz w:val="22"/>
          <w:szCs w:val="22"/>
        </w:rPr>
        <w:t xml:space="preserve"> </w:t>
      </w:r>
      <w:proofErr w:type="spellStart"/>
      <w:r w:rsidR="003D3C9A" w:rsidRPr="003878AD">
        <w:rPr>
          <w:sz w:val="22"/>
          <w:szCs w:val="22"/>
        </w:rPr>
        <w:t>micromouse</w:t>
      </w:r>
      <w:proofErr w:type="spellEnd"/>
      <w:r w:rsidR="00296AB8" w:rsidRPr="003878AD">
        <w:rPr>
          <w:sz w:val="22"/>
          <w:szCs w:val="22"/>
        </w:rPr>
        <w:t>,</w:t>
      </w:r>
      <w:r w:rsidRPr="003878AD">
        <w:rPr>
          <w:sz w:val="22"/>
          <w:szCs w:val="22"/>
        </w:rPr>
        <w:t xml:space="preserve"> </w:t>
      </w:r>
      <w:r w:rsidR="00296AB8" w:rsidRPr="003878AD">
        <w:rPr>
          <w:sz w:val="22"/>
          <w:szCs w:val="22"/>
        </w:rPr>
        <w:t xml:space="preserve">motores, </w:t>
      </w:r>
      <w:proofErr w:type="spellStart"/>
      <w:r w:rsidR="00296AB8" w:rsidRPr="003878AD">
        <w:rPr>
          <w:sz w:val="22"/>
          <w:szCs w:val="22"/>
        </w:rPr>
        <w:t>llantas</w:t>
      </w:r>
      <w:proofErr w:type="gramStart"/>
      <w:r w:rsidR="003878AD" w:rsidRPr="003878AD">
        <w:rPr>
          <w:sz w:val="22"/>
          <w:szCs w:val="22"/>
        </w:rPr>
        <w:t>,mano</w:t>
      </w:r>
      <w:proofErr w:type="spellEnd"/>
      <w:proofErr w:type="gramEnd"/>
      <w:r w:rsidR="003878AD" w:rsidRPr="003878AD">
        <w:rPr>
          <w:sz w:val="22"/>
          <w:szCs w:val="22"/>
        </w:rPr>
        <w:t xml:space="preserve"> derecha</w:t>
      </w:r>
      <w:r w:rsidR="00296AB8" w:rsidRPr="003878AD">
        <w:rPr>
          <w:sz w:val="22"/>
          <w:szCs w:val="22"/>
        </w:rPr>
        <w:t>.</w:t>
      </w:r>
    </w:p>
    <w:p w:rsidR="003F256F" w:rsidRPr="000E2617" w:rsidRDefault="00EA5139" w:rsidP="003F256F">
      <w:pPr>
        <w:pStyle w:val="Ttulo1"/>
        <w:rPr>
          <w:sz w:val="22"/>
          <w:szCs w:val="22"/>
        </w:rPr>
      </w:pPr>
      <w:r w:rsidRPr="000E2617">
        <w:rPr>
          <w:sz w:val="22"/>
          <w:szCs w:val="22"/>
        </w:rPr>
        <w:t>Introducción</w:t>
      </w:r>
    </w:p>
    <w:p w:rsidR="00D64678" w:rsidRPr="000E2617" w:rsidRDefault="00D64678" w:rsidP="00D64678">
      <w:pPr>
        <w:jc w:val="both"/>
        <w:rPr>
          <w:rFonts w:ascii="Times New Roman" w:hAnsi="Times New Roman" w:cs="Times New Roman"/>
        </w:rPr>
      </w:pPr>
      <w:r w:rsidRPr="000E2617">
        <w:rPr>
          <w:rFonts w:ascii="Times New Roman" w:hAnsi="Times New Roman" w:cs="Times New Roman"/>
        </w:rPr>
        <w:t xml:space="preserve">El algoritmo flood </w:t>
      </w:r>
      <w:r w:rsidR="002F740E" w:rsidRPr="000E2617">
        <w:rPr>
          <w:rFonts w:ascii="Times New Roman" w:hAnsi="Times New Roman" w:cs="Times New Roman"/>
        </w:rPr>
        <w:t>fill,</w:t>
      </w:r>
      <w:r w:rsidRPr="000E2617">
        <w:rPr>
          <w:rFonts w:ascii="Times New Roman" w:hAnsi="Times New Roman" w:cs="Times New Roman"/>
        </w:rPr>
        <w:t xml:space="preserve"> o de inundación, es un algoritmo que se usa para resolver laberintos, basándose en la búsqueda informada, de la posición en la que se encuentran las paredes y </w:t>
      </w:r>
      <w:r w:rsidR="00480F59" w:rsidRPr="000E2617">
        <w:rPr>
          <w:rFonts w:ascii="Times New Roman" w:hAnsi="Times New Roman" w:cs="Times New Roman"/>
        </w:rPr>
        <w:t xml:space="preserve">de esa manera </w:t>
      </w:r>
      <w:r w:rsidRPr="000E2617">
        <w:rPr>
          <w:rFonts w:ascii="Times New Roman" w:hAnsi="Times New Roman" w:cs="Times New Roman"/>
        </w:rPr>
        <w:t xml:space="preserve"> asignar valores a la posición en la que se </w:t>
      </w:r>
      <w:r w:rsidR="002F740E" w:rsidRPr="000E2617">
        <w:rPr>
          <w:rFonts w:ascii="Times New Roman" w:hAnsi="Times New Roman" w:cs="Times New Roman"/>
        </w:rPr>
        <w:t>encuentre,</w:t>
      </w:r>
      <w:r w:rsidRPr="000E2617">
        <w:rPr>
          <w:rFonts w:ascii="Times New Roman" w:hAnsi="Times New Roman" w:cs="Times New Roman"/>
        </w:rPr>
        <w:t xml:space="preserve"> </w:t>
      </w:r>
      <w:r w:rsidR="00AA17E4" w:rsidRPr="000E2617">
        <w:rPr>
          <w:rFonts w:ascii="Times New Roman" w:hAnsi="Times New Roman" w:cs="Times New Roman"/>
        </w:rPr>
        <w:t>actualizando</w:t>
      </w:r>
      <w:r w:rsidRPr="000E2617">
        <w:rPr>
          <w:rFonts w:ascii="Times New Roman" w:hAnsi="Times New Roman" w:cs="Times New Roman"/>
        </w:rPr>
        <w:t xml:space="preserve"> sus datos para de manera ordenada llegar </w:t>
      </w:r>
      <w:r w:rsidR="00AA17E4" w:rsidRPr="000E2617">
        <w:rPr>
          <w:rFonts w:ascii="Times New Roman" w:hAnsi="Times New Roman" w:cs="Times New Roman"/>
        </w:rPr>
        <w:t>así</w:t>
      </w:r>
      <w:r w:rsidRPr="000E2617">
        <w:rPr>
          <w:rFonts w:ascii="Times New Roman" w:hAnsi="Times New Roman" w:cs="Times New Roman"/>
        </w:rPr>
        <w:t xml:space="preserve"> al cero o el centro de la matriz que se define para este tipo de algoritmos. </w:t>
      </w:r>
      <w:r w:rsidR="00AA17E4" w:rsidRPr="000E2617">
        <w:rPr>
          <w:rFonts w:ascii="Times New Roman" w:hAnsi="Times New Roman" w:cs="Times New Roman"/>
        </w:rPr>
        <w:t xml:space="preserve">Básicamente este divide un laberinto en celdas cada una con un valor entero, estos valores dependen de la solución del </w:t>
      </w:r>
      <w:r w:rsidR="00595F0B" w:rsidRPr="000E2617">
        <w:rPr>
          <w:rFonts w:ascii="Times New Roman" w:hAnsi="Times New Roman" w:cs="Times New Roman"/>
        </w:rPr>
        <w:t xml:space="preserve">laberinto, es decir de la forma que se lograra llegar al centro del mismo o al cero que es el punto de llegada. Para este proyecto se </w:t>
      </w:r>
      <w:r w:rsidR="00EA0DCE" w:rsidRPr="000E2617">
        <w:rPr>
          <w:rFonts w:ascii="Times New Roman" w:hAnsi="Times New Roman" w:cs="Times New Roman"/>
        </w:rPr>
        <w:t>implementará</w:t>
      </w:r>
      <w:r w:rsidR="00595F0B" w:rsidRPr="000E2617">
        <w:rPr>
          <w:rFonts w:ascii="Times New Roman" w:hAnsi="Times New Roman" w:cs="Times New Roman"/>
        </w:rPr>
        <w:t xml:space="preserve"> un robot micro</w:t>
      </w:r>
      <w:r w:rsidR="00BC78BB">
        <w:rPr>
          <w:rFonts w:ascii="Times New Roman" w:hAnsi="Times New Roman" w:cs="Times New Roman"/>
        </w:rPr>
        <w:t xml:space="preserve"> </w:t>
      </w:r>
      <w:r w:rsidR="00595F0B" w:rsidRPr="000E2617">
        <w:rPr>
          <w:rFonts w:ascii="Times New Roman" w:hAnsi="Times New Roman" w:cs="Times New Roman"/>
        </w:rPr>
        <w:t xml:space="preserve">mouse que resolverá un </w:t>
      </w:r>
      <w:r w:rsidR="00EA0DCE" w:rsidRPr="000E2617">
        <w:rPr>
          <w:rFonts w:ascii="Times New Roman" w:hAnsi="Times New Roman" w:cs="Times New Roman"/>
        </w:rPr>
        <w:t>laberinto,</w:t>
      </w:r>
      <w:r w:rsidR="00595F0B" w:rsidRPr="000E2617">
        <w:rPr>
          <w:rFonts w:ascii="Times New Roman" w:hAnsi="Times New Roman" w:cs="Times New Roman"/>
        </w:rPr>
        <w:t xml:space="preserve"> mediante el uso del algoritmo floo</w:t>
      </w:r>
      <w:r w:rsidR="00EA0DCE" w:rsidRPr="000E2617">
        <w:rPr>
          <w:rFonts w:ascii="Times New Roman" w:hAnsi="Times New Roman" w:cs="Times New Roman"/>
        </w:rPr>
        <w:t>d</w:t>
      </w:r>
      <w:r w:rsidR="00595F0B" w:rsidRPr="000E2617">
        <w:rPr>
          <w:rFonts w:ascii="Times New Roman" w:hAnsi="Times New Roman" w:cs="Times New Roman"/>
        </w:rPr>
        <w:t xml:space="preserve"> </w:t>
      </w:r>
      <w:r w:rsidR="00EA0DCE" w:rsidRPr="000E2617">
        <w:rPr>
          <w:rFonts w:ascii="Times New Roman" w:hAnsi="Times New Roman" w:cs="Times New Roman"/>
        </w:rPr>
        <w:t>fill,</w:t>
      </w:r>
      <w:r w:rsidR="00595F0B" w:rsidRPr="000E2617">
        <w:rPr>
          <w:rFonts w:ascii="Times New Roman" w:hAnsi="Times New Roman" w:cs="Times New Roman"/>
        </w:rPr>
        <w:t xml:space="preserve"> el cual será</w:t>
      </w:r>
      <w:r w:rsidR="00EA0DCE" w:rsidRPr="000E2617">
        <w:rPr>
          <w:rFonts w:ascii="Times New Roman" w:hAnsi="Times New Roman" w:cs="Times New Roman"/>
        </w:rPr>
        <w:t xml:space="preserve"> controlado con</w:t>
      </w:r>
      <w:r w:rsidR="00595F0B" w:rsidRPr="000E2617">
        <w:rPr>
          <w:rFonts w:ascii="Times New Roman" w:hAnsi="Times New Roman" w:cs="Times New Roman"/>
        </w:rPr>
        <w:t xml:space="preserve"> </w:t>
      </w:r>
      <w:r w:rsidR="002F6E6A" w:rsidRPr="000E2617">
        <w:rPr>
          <w:rFonts w:ascii="Times New Roman" w:hAnsi="Times New Roman" w:cs="Times New Roman"/>
        </w:rPr>
        <w:t xml:space="preserve">la tarjeta de desarrollo ATMEGA 2650, </w:t>
      </w:r>
      <w:r w:rsidR="00EA0DCE" w:rsidRPr="000E2617">
        <w:rPr>
          <w:rFonts w:ascii="Times New Roman" w:hAnsi="Times New Roman" w:cs="Times New Roman"/>
        </w:rPr>
        <w:t xml:space="preserve">la cual será </w:t>
      </w:r>
      <w:r w:rsidR="001A414E" w:rsidRPr="000E2617">
        <w:rPr>
          <w:rFonts w:ascii="Times New Roman" w:hAnsi="Times New Roman" w:cs="Times New Roman"/>
        </w:rPr>
        <w:t>el encargado del movimiento y manejo del micro</w:t>
      </w:r>
      <w:r w:rsidR="00BC78BB">
        <w:rPr>
          <w:rFonts w:ascii="Times New Roman" w:hAnsi="Times New Roman" w:cs="Times New Roman"/>
        </w:rPr>
        <w:t xml:space="preserve"> </w:t>
      </w:r>
      <w:r w:rsidR="001A414E" w:rsidRPr="000E2617">
        <w:rPr>
          <w:rFonts w:ascii="Times New Roman" w:hAnsi="Times New Roman" w:cs="Times New Roman"/>
        </w:rPr>
        <w:t xml:space="preserve">mouse, para esto usaremos , el arreglo de sensores QTR-RC POLOLU , los cuales se encargaran de censar la línea negra,  </w:t>
      </w:r>
      <w:r w:rsidR="00620A46" w:rsidRPr="000E2617">
        <w:rPr>
          <w:rFonts w:ascii="Times New Roman" w:hAnsi="Times New Roman" w:cs="Times New Roman"/>
        </w:rPr>
        <w:t xml:space="preserve">y determinar la posición del robot a medida, que con el algoritmo flood fill se asigna la posición a las paredes y el camino correcto para llegar al punto de solución del laberinto. </w:t>
      </w:r>
      <w:r w:rsidR="002C1EE0" w:rsidRPr="000E2617">
        <w:rPr>
          <w:rFonts w:ascii="Times New Roman" w:hAnsi="Times New Roman" w:cs="Times New Roman"/>
        </w:rPr>
        <w:t xml:space="preserve">Para esto además se </w:t>
      </w:r>
      <w:proofErr w:type="spellStart"/>
      <w:r w:rsidR="002C1EE0" w:rsidRPr="000E2617">
        <w:rPr>
          <w:rFonts w:ascii="Times New Roman" w:hAnsi="Times New Roman" w:cs="Times New Roman"/>
        </w:rPr>
        <w:t>hara</w:t>
      </w:r>
      <w:proofErr w:type="spellEnd"/>
      <w:r w:rsidR="002C1EE0" w:rsidRPr="000E2617">
        <w:rPr>
          <w:rFonts w:ascii="Times New Roman" w:hAnsi="Times New Roman" w:cs="Times New Roman"/>
        </w:rPr>
        <w:t xml:space="preserve"> uso de la plataforma de programación </w:t>
      </w:r>
      <w:proofErr w:type="gramStart"/>
      <w:r w:rsidR="002C1EE0" w:rsidRPr="000E2617">
        <w:rPr>
          <w:rFonts w:ascii="Times New Roman" w:hAnsi="Times New Roman" w:cs="Times New Roman"/>
        </w:rPr>
        <w:t>processing ,</w:t>
      </w:r>
      <w:proofErr w:type="gramEnd"/>
      <w:r w:rsidR="002C1EE0" w:rsidRPr="000E2617">
        <w:rPr>
          <w:rFonts w:ascii="Times New Roman" w:hAnsi="Times New Roman" w:cs="Times New Roman"/>
        </w:rPr>
        <w:t xml:space="preserve"> la cual nos facilita la interfaz gráfica de nuestra posición del </w:t>
      </w:r>
      <w:r w:rsidR="00BC78BB" w:rsidRPr="000E2617">
        <w:rPr>
          <w:rFonts w:ascii="Times New Roman" w:hAnsi="Times New Roman" w:cs="Times New Roman"/>
        </w:rPr>
        <w:t>micro mouse</w:t>
      </w:r>
      <w:r w:rsidR="002C1EE0" w:rsidRPr="000E2617">
        <w:rPr>
          <w:rFonts w:ascii="Times New Roman" w:hAnsi="Times New Roman" w:cs="Times New Roman"/>
        </w:rPr>
        <w:t xml:space="preserve">, ya que esta facilita la conexión de datos con la plataforma de arduino. </w:t>
      </w:r>
    </w:p>
    <w:p w:rsidR="009273DD" w:rsidRPr="00ED014D" w:rsidRDefault="009273DD" w:rsidP="009273DD">
      <w:pPr>
        <w:keepNext/>
        <w:numPr>
          <w:ilvl w:val="0"/>
          <w:numId w:val="1"/>
        </w:numPr>
        <w:spacing w:before="240" w:after="80" w:line="240" w:lineRule="auto"/>
        <w:jc w:val="center"/>
        <w:outlineLvl w:val="0"/>
        <w:rPr>
          <w:rFonts w:ascii="Times New Roman" w:eastAsia="Times New Roman" w:hAnsi="Times New Roman" w:cs="Times New Roman"/>
          <w:smallCaps/>
          <w:kern w:val="28"/>
        </w:rPr>
      </w:pPr>
      <w:r w:rsidRPr="00ED014D">
        <w:rPr>
          <w:rFonts w:ascii="Times New Roman" w:eastAsia="Times New Roman" w:hAnsi="Times New Roman" w:cs="Times New Roman"/>
          <w:smallCaps/>
          <w:kern w:val="28"/>
        </w:rPr>
        <w:t>OBJETIVOS</w:t>
      </w:r>
    </w:p>
    <w:p w:rsidR="009273DD" w:rsidRPr="00ED014D" w:rsidRDefault="009273DD" w:rsidP="009273DD">
      <w:pPr>
        <w:keepNext/>
        <w:numPr>
          <w:ilvl w:val="1"/>
          <w:numId w:val="1"/>
        </w:numPr>
        <w:spacing w:before="120" w:after="60" w:line="240" w:lineRule="auto"/>
        <w:jc w:val="both"/>
        <w:outlineLvl w:val="1"/>
        <w:rPr>
          <w:rFonts w:ascii="Times New Roman" w:eastAsia="Times New Roman" w:hAnsi="Times New Roman" w:cs="Times New Roman"/>
          <w:i/>
          <w:iCs/>
        </w:rPr>
      </w:pPr>
      <w:r w:rsidRPr="00ED014D">
        <w:rPr>
          <w:rFonts w:ascii="Times New Roman" w:eastAsia="Times New Roman" w:hAnsi="Times New Roman" w:cs="Times New Roman"/>
          <w:i/>
          <w:iCs/>
        </w:rPr>
        <w:t>GENERAL</w:t>
      </w:r>
    </w:p>
    <w:p w:rsidR="00480F59" w:rsidRPr="00480F59" w:rsidRDefault="00480F59" w:rsidP="00480F59">
      <w:pPr>
        <w:jc w:val="both"/>
        <w:rPr>
          <w:rFonts w:ascii="Times New Roman" w:hAnsi="Times New Roman" w:cs="Times New Roman"/>
        </w:rPr>
      </w:pPr>
      <w:r w:rsidRPr="00480F59">
        <w:rPr>
          <w:rFonts w:ascii="Times New Roman" w:hAnsi="Times New Roman" w:cs="Times New Roman"/>
        </w:rPr>
        <w:t xml:space="preserve">Implementar un robot que resuelva un laberinto usando el algoritmo flood fill y a su vez enviar datos al computador usando la interfaz serial para ser graficados en la plataforma </w:t>
      </w:r>
      <w:r w:rsidR="00BC78BB" w:rsidRPr="00480F59">
        <w:rPr>
          <w:rFonts w:ascii="Times New Roman" w:hAnsi="Times New Roman" w:cs="Times New Roman"/>
        </w:rPr>
        <w:t>Proccesing</w:t>
      </w:r>
      <w:r w:rsidR="003878AD">
        <w:rPr>
          <w:rFonts w:ascii="Times New Roman" w:hAnsi="Times New Roman" w:cs="Times New Roman"/>
        </w:rPr>
        <w:t>, se re</w:t>
      </w:r>
      <w:r w:rsidR="00E31B8F">
        <w:rPr>
          <w:rFonts w:ascii="Times New Roman" w:hAnsi="Times New Roman" w:cs="Times New Roman"/>
        </w:rPr>
        <w:t>s</w:t>
      </w:r>
      <w:r w:rsidR="003878AD">
        <w:rPr>
          <w:rFonts w:ascii="Times New Roman" w:hAnsi="Times New Roman" w:cs="Times New Roman"/>
        </w:rPr>
        <w:t xml:space="preserve">alta además </w:t>
      </w:r>
      <w:r w:rsidR="00E31B8F">
        <w:rPr>
          <w:rFonts w:ascii="Times New Roman" w:hAnsi="Times New Roman" w:cs="Times New Roman"/>
        </w:rPr>
        <w:t>que se</w:t>
      </w:r>
      <w:r w:rsidR="003878AD">
        <w:rPr>
          <w:rFonts w:ascii="Times New Roman" w:hAnsi="Times New Roman" w:cs="Times New Roman"/>
        </w:rPr>
        <w:t xml:space="preserve"> combinara el algoritmo de flood fill con el algoritmo de la mano derecha</w:t>
      </w:r>
      <w:r w:rsidRPr="00480F59">
        <w:rPr>
          <w:rFonts w:ascii="Times New Roman" w:hAnsi="Times New Roman" w:cs="Times New Roman"/>
        </w:rPr>
        <w:t>.</w:t>
      </w:r>
    </w:p>
    <w:p w:rsidR="009273DD" w:rsidRPr="00ED014D" w:rsidRDefault="009273DD" w:rsidP="009273DD">
      <w:pPr>
        <w:keepNext/>
        <w:spacing w:before="120" w:after="60" w:line="240" w:lineRule="auto"/>
        <w:jc w:val="both"/>
        <w:outlineLvl w:val="1"/>
        <w:rPr>
          <w:rFonts w:ascii="Times New Roman" w:eastAsia="Times New Roman" w:hAnsi="Times New Roman" w:cs="Times New Roman"/>
          <w:i/>
          <w:iCs/>
        </w:rPr>
      </w:pPr>
    </w:p>
    <w:p w:rsidR="009273DD" w:rsidRPr="00ED014D" w:rsidRDefault="009273DD" w:rsidP="009273DD">
      <w:pPr>
        <w:keepNext/>
        <w:numPr>
          <w:ilvl w:val="1"/>
          <w:numId w:val="1"/>
        </w:numPr>
        <w:spacing w:before="120" w:after="60" w:line="240" w:lineRule="auto"/>
        <w:jc w:val="both"/>
        <w:outlineLvl w:val="1"/>
        <w:rPr>
          <w:rFonts w:ascii="Times New Roman" w:eastAsia="Times New Roman" w:hAnsi="Times New Roman" w:cs="Times New Roman"/>
          <w:i/>
          <w:iCs/>
        </w:rPr>
      </w:pPr>
      <w:r w:rsidRPr="00ED014D">
        <w:rPr>
          <w:rFonts w:ascii="Times New Roman" w:eastAsia="Times New Roman" w:hAnsi="Times New Roman" w:cs="Times New Roman"/>
          <w:i/>
          <w:iCs/>
        </w:rPr>
        <w:t>ESPECÍFICOS</w:t>
      </w:r>
    </w:p>
    <w:p w:rsidR="000C7071" w:rsidRDefault="000C7071" w:rsidP="000C7071">
      <w:pPr>
        <w:pStyle w:val="Prrafodelista"/>
        <w:numPr>
          <w:ilvl w:val="0"/>
          <w:numId w:val="2"/>
        </w:numPr>
        <w:spacing w:line="254" w:lineRule="auto"/>
        <w:jc w:val="both"/>
        <w:rPr>
          <w:rFonts w:ascii="Times New Roman" w:hAnsi="Times New Roman" w:cs="Times New Roman"/>
          <w:color w:val="000000" w:themeColor="text1"/>
          <w:sz w:val="24"/>
          <w:szCs w:val="24"/>
        </w:rPr>
      </w:pPr>
      <w:r w:rsidRPr="000C7071">
        <w:rPr>
          <w:rFonts w:ascii="Times New Roman" w:hAnsi="Times New Roman" w:cs="Times New Roman"/>
          <w:color w:val="000000" w:themeColor="text1"/>
          <w:sz w:val="24"/>
          <w:szCs w:val="24"/>
        </w:rPr>
        <w:t>Acondicionar la tarjeta de desarrollo Arduino MEGA 2560 al vehículo de forma que pueda ejercer la ejecución o intercambio de señales con el mismo, de ac</w:t>
      </w:r>
      <w:r>
        <w:rPr>
          <w:rFonts w:ascii="Times New Roman" w:hAnsi="Times New Roman" w:cs="Times New Roman"/>
          <w:color w:val="000000" w:themeColor="text1"/>
          <w:sz w:val="24"/>
          <w:szCs w:val="24"/>
        </w:rPr>
        <w:t xml:space="preserve">uerdo a valores censados con el arreglo de sensores </w:t>
      </w:r>
      <w:r w:rsidRPr="000C7071">
        <w:rPr>
          <w:rFonts w:ascii="Times New Roman" w:hAnsi="Times New Roman" w:cs="Times New Roman"/>
          <w:color w:val="000000" w:themeColor="text1"/>
          <w:sz w:val="24"/>
          <w:szCs w:val="24"/>
        </w:rPr>
        <w:t xml:space="preserve">QTR8C, ejecutar acciones, que se </w:t>
      </w:r>
      <w:r w:rsidR="000E2617" w:rsidRPr="000C7071">
        <w:rPr>
          <w:rFonts w:ascii="Times New Roman" w:hAnsi="Times New Roman" w:cs="Times New Roman"/>
          <w:color w:val="000000" w:themeColor="text1"/>
          <w:sz w:val="24"/>
          <w:szCs w:val="24"/>
        </w:rPr>
        <w:t>vean traducidas</w:t>
      </w:r>
      <w:r w:rsidRPr="000C7071">
        <w:rPr>
          <w:rFonts w:ascii="Times New Roman" w:hAnsi="Times New Roman" w:cs="Times New Roman"/>
          <w:color w:val="000000" w:themeColor="text1"/>
          <w:sz w:val="24"/>
          <w:szCs w:val="24"/>
        </w:rPr>
        <w:t xml:space="preserve"> de acuerdo al software implementado en movimientos lógicos que contribuyan a la resolución del laberinto propuesto.</w:t>
      </w:r>
      <w:r w:rsidR="00B74803">
        <w:rPr>
          <w:rFonts w:ascii="Times New Roman" w:hAnsi="Times New Roman" w:cs="Times New Roman"/>
          <w:color w:val="000000" w:themeColor="text1"/>
          <w:sz w:val="24"/>
          <w:szCs w:val="24"/>
        </w:rPr>
        <w:t xml:space="preserve"> </w:t>
      </w:r>
    </w:p>
    <w:p w:rsidR="00B74803" w:rsidRDefault="00B74803" w:rsidP="000C7071">
      <w:pPr>
        <w:pStyle w:val="Prrafodelista"/>
        <w:numPr>
          <w:ilvl w:val="0"/>
          <w:numId w:val="2"/>
        </w:numPr>
        <w:spacing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Implementar un algoritmo flood fill, con  características del método de la mano izquierda, que permitan simplemente con la regleta de sensores QTR8C llevar a cabo el proceso  de solución deseado.</w:t>
      </w:r>
    </w:p>
    <w:p w:rsidR="000C7071" w:rsidRPr="000C7071" w:rsidRDefault="000C7071" w:rsidP="000C7071">
      <w:pPr>
        <w:pStyle w:val="Prrafodelista"/>
        <w:spacing w:line="254" w:lineRule="auto"/>
        <w:jc w:val="both"/>
        <w:rPr>
          <w:rFonts w:ascii="Times New Roman" w:hAnsi="Times New Roman" w:cs="Times New Roman"/>
          <w:color w:val="000000" w:themeColor="text1"/>
          <w:sz w:val="24"/>
          <w:szCs w:val="24"/>
        </w:rPr>
      </w:pPr>
    </w:p>
    <w:p w:rsidR="000C7071" w:rsidRPr="000C7071" w:rsidRDefault="000C7071" w:rsidP="000C7071">
      <w:pPr>
        <w:pStyle w:val="Prrafodelista"/>
        <w:numPr>
          <w:ilvl w:val="0"/>
          <w:numId w:val="2"/>
        </w:numPr>
        <w:spacing w:line="254" w:lineRule="auto"/>
        <w:jc w:val="both"/>
        <w:rPr>
          <w:rFonts w:ascii="Times New Roman" w:hAnsi="Times New Roman" w:cs="Times New Roman"/>
          <w:color w:val="000000" w:themeColor="text1"/>
          <w:sz w:val="24"/>
          <w:szCs w:val="24"/>
        </w:rPr>
      </w:pPr>
      <w:r w:rsidRPr="000C7071">
        <w:rPr>
          <w:rFonts w:ascii="Times New Roman" w:hAnsi="Times New Roman" w:cs="Times New Roman"/>
          <w:color w:val="000000" w:themeColor="text1"/>
          <w:sz w:val="24"/>
          <w:szCs w:val="24"/>
        </w:rPr>
        <w:t>Diseñar e implementar un laberinto físico con paredes y caminos con líneas negras, este con 4 entradas diferentes que dirige a un mismo centro.</w:t>
      </w:r>
    </w:p>
    <w:p w:rsidR="001E17A1" w:rsidRDefault="001E17A1" w:rsidP="001E17A1">
      <w:pPr>
        <w:pStyle w:val="Ttulo1"/>
        <w:rPr>
          <w:sz w:val="22"/>
          <w:szCs w:val="22"/>
        </w:rPr>
      </w:pPr>
      <w:r w:rsidRPr="00ED014D">
        <w:rPr>
          <w:sz w:val="22"/>
          <w:szCs w:val="22"/>
        </w:rPr>
        <w:t>MARCO TEORICO</w:t>
      </w:r>
    </w:p>
    <w:p w:rsidR="004937EB" w:rsidRPr="004937EB" w:rsidRDefault="004937EB" w:rsidP="004937EB"/>
    <w:p w:rsidR="003878AD" w:rsidRDefault="001245B4" w:rsidP="001245B4">
      <w:pPr>
        <w:jc w:val="both"/>
      </w:pPr>
      <w:r>
        <w:t xml:space="preserve">El algoritmo </w:t>
      </w:r>
      <w:r w:rsidR="00E31B8F">
        <w:t>de flood fill</w:t>
      </w:r>
      <w:r w:rsidR="003878AD">
        <w:t xml:space="preserve">, </w:t>
      </w:r>
      <w:r>
        <w:t xml:space="preserve">se basa en dividir el laberinto en celdas, </w:t>
      </w:r>
      <w:r w:rsidR="003878AD">
        <w:t xml:space="preserve">a cada una se le da un valor que va de 4 a </w:t>
      </w:r>
      <w:r w:rsidR="00E31B8F">
        <w:t>cero.</w:t>
      </w:r>
      <w:r w:rsidR="003878AD">
        <w:t xml:space="preserve"> estos valores</w:t>
      </w:r>
      <w:r>
        <w:t xml:space="preserve"> se calculan a partir de la solución del laberinto. Es decir, la solución o celda objetivo del laberinto tendrá un valor de 0, lo que quiere decir que se requieren 0 pasos para llegar a ella. </w:t>
      </w:r>
    </w:p>
    <w:p w:rsidR="003878AD" w:rsidRDefault="001245B4" w:rsidP="001245B4">
      <w:pPr>
        <w:jc w:val="both"/>
      </w:pPr>
      <w:r>
        <w:t xml:space="preserve">Posteriormente, las celdas adyacentes al objetivo, ya sean de manera vertical u horizontal, tendrán un valor de 1 (primer nivel); las celdas adyacentes a las del primer nivel tendrán un valor de 2 (segundo nivel); las celdas adyacentes a éstas últimas tendrán valor de 3 (tercer nivel), y así sucesivamente. Sin embargo, si existe un muro entre dos celdas, éstas no se considerarán adyacentes visibles. </w:t>
      </w:r>
    </w:p>
    <w:p w:rsidR="003878AD" w:rsidRDefault="003878AD" w:rsidP="001245B4">
      <w:pPr>
        <w:jc w:val="both"/>
      </w:pPr>
      <w:r>
        <w:t>Si bien este algoritmo se l</w:t>
      </w:r>
      <w:r w:rsidR="00E31B8F">
        <w:t xml:space="preserve">e llama “por inundación”, porque este </w:t>
      </w:r>
      <w:r w:rsidR="00BC78BB">
        <w:t>inunda,</w:t>
      </w:r>
      <w:r>
        <w:t xml:space="preserve"> el </w:t>
      </w:r>
      <w:r w:rsidR="00BC78BB">
        <w:t>laberinto de</w:t>
      </w:r>
      <w:r>
        <w:t xml:space="preserve"> valores, los cuales determinan el camino a </w:t>
      </w:r>
      <w:proofErr w:type="gramStart"/>
      <w:r>
        <w:t>llegar ,</w:t>
      </w:r>
      <w:proofErr w:type="gramEnd"/>
      <w:r>
        <w:t xml:space="preserve"> se resalta que el robot, no conoce el laberinto , el primero lo reconocerá y establecerá donde se encuentran las paredes, y así reasignara valores de acuerdo al camino adecuado a seguir. </w:t>
      </w:r>
    </w:p>
    <w:p w:rsidR="001245B4" w:rsidRDefault="001245B4" w:rsidP="001245B4">
      <w:pPr>
        <w:jc w:val="both"/>
      </w:pPr>
      <w:r>
        <w:rPr>
          <w:noProof/>
          <w:lang w:eastAsia="es-CO"/>
        </w:rPr>
        <w:drawing>
          <wp:inline distT="0" distB="0" distL="0" distR="0" wp14:anchorId="04CE842B" wp14:editId="164F07FA">
            <wp:extent cx="2581275" cy="1118870"/>
            <wp:effectExtent l="0" t="0" r="9525" b="5080"/>
            <wp:docPr id="1" name="0 Imagen"/>
            <wp:cNvGraphicFramePr/>
            <a:graphic xmlns:a="http://schemas.openxmlformats.org/drawingml/2006/main">
              <a:graphicData uri="http://schemas.openxmlformats.org/drawingml/2006/picture">
                <pic:pic xmlns:pic="http://schemas.openxmlformats.org/drawingml/2006/picture">
                  <pic:nvPicPr>
                    <pic:cNvPr id="1" name="0 Imagen"/>
                    <pic:cNvPicPr/>
                  </pic:nvPicPr>
                  <pic:blipFill>
                    <a:blip r:embed="rId6">
                      <a:extLst>
                        <a:ext uri="{28A0092B-C50C-407E-A947-70E740481C1C}">
                          <a14:useLocalDpi xmlns:a14="http://schemas.microsoft.com/office/drawing/2010/main" val="0"/>
                        </a:ext>
                      </a:extLst>
                    </a:blip>
                    <a:stretch>
                      <a:fillRect/>
                    </a:stretch>
                  </pic:blipFill>
                  <pic:spPr>
                    <a:xfrm>
                      <a:off x="0" y="0"/>
                      <a:ext cx="2581275" cy="1118870"/>
                    </a:xfrm>
                    <a:prstGeom prst="rect">
                      <a:avLst/>
                    </a:prstGeom>
                  </pic:spPr>
                </pic:pic>
              </a:graphicData>
            </a:graphic>
          </wp:inline>
        </w:drawing>
      </w:r>
    </w:p>
    <w:p w:rsidR="001245B4" w:rsidRDefault="001245B4" w:rsidP="001245B4">
      <w:pPr>
        <w:jc w:val="both"/>
      </w:pPr>
    </w:p>
    <w:p w:rsidR="001245B4" w:rsidRDefault="001245B4" w:rsidP="001245B4">
      <w:pPr>
        <w:jc w:val="both"/>
      </w:pPr>
      <w:r>
        <w:rPr>
          <w:noProof/>
          <w:lang w:eastAsia="es-CO"/>
        </w:rPr>
        <w:drawing>
          <wp:inline distT="0" distB="0" distL="0" distR="0" wp14:anchorId="1A6E4D93" wp14:editId="6B2983BA">
            <wp:extent cx="2581275" cy="1242060"/>
            <wp:effectExtent l="0" t="0" r="9525" b="0"/>
            <wp:docPr id="7" name="0 Imagen"/>
            <wp:cNvGraphicFramePr/>
            <a:graphic xmlns:a="http://schemas.openxmlformats.org/drawingml/2006/main">
              <a:graphicData uri="http://schemas.openxmlformats.org/drawingml/2006/picture">
                <pic:pic xmlns:pic="http://schemas.openxmlformats.org/drawingml/2006/picture">
                  <pic:nvPicPr>
                    <pic:cNvPr id="3" name="0 Imag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1242060"/>
                    </a:xfrm>
                    <a:prstGeom prst="rect">
                      <a:avLst/>
                    </a:prstGeom>
                  </pic:spPr>
                </pic:pic>
              </a:graphicData>
            </a:graphic>
          </wp:inline>
        </w:drawing>
      </w:r>
    </w:p>
    <w:p w:rsidR="001245B4" w:rsidRDefault="001245B4" w:rsidP="001245B4">
      <w:pPr>
        <w:jc w:val="both"/>
      </w:pPr>
    </w:p>
    <w:p w:rsidR="001245B4" w:rsidRDefault="001245B4" w:rsidP="001245B4">
      <w:pPr>
        <w:jc w:val="both"/>
      </w:pPr>
      <w:r>
        <w:rPr>
          <w:noProof/>
          <w:lang w:eastAsia="es-CO"/>
        </w:rPr>
        <w:drawing>
          <wp:inline distT="0" distB="0" distL="0" distR="0" wp14:anchorId="18E38DAC" wp14:editId="276941D0">
            <wp:extent cx="2581275" cy="1300480"/>
            <wp:effectExtent l="0" t="0" r="9525" b="0"/>
            <wp:docPr id="15" name="0 Imagen"/>
            <wp:cNvGraphicFramePr/>
            <a:graphic xmlns:a="http://schemas.openxmlformats.org/drawingml/2006/main">
              <a:graphicData uri="http://schemas.openxmlformats.org/drawingml/2006/picture">
                <pic:pic xmlns:pic="http://schemas.openxmlformats.org/drawingml/2006/picture">
                  <pic:nvPicPr>
                    <pic:cNvPr id="4" name="0 Imag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300480"/>
                    </a:xfrm>
                    <a:prstGeom prst="rect">
                      <a:avLst/>
                    </a:prstGeom>
                  </pic:spPr>
                </pic:pic>
              </a:graphicData>
            </a:graphic>
          </wp:inline>
        </w:drawing>
      </w:r>
    </w:p>
    <w:p w:rsidR="000E2617" w:rsidRDefault="000E2617" w:rsidP="001245B4">
      <w:pPr>
        <w:jc w:val="both"/>
      </w:pPr>
      <w:r>
        <w:rPr>
          <w:noProof/>
          <w:lang w:eastAsia="es-CO"/>
        </w:rPr>
        <w:drawing>
          <wp:inline distT="0" distB="0" distL="0" distR="0" wp14:anchorId="5A7E8A45" wp14:editId="2172D244">
            <wp:extent cx="2581275" cy="1228090"/>
            <wp:effectExtent l="0" t="0" r="9525" b="0"/>
            <wp:docPr id="16"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228090"/>
                    </a:xfrm>
                    <a:prstGeom prst="rect">
                      <a:avLst/>
                    </a:prstGeom>
                  </pic:spPr>
                </pic:pic>
              </a:graphicData>
            </a:graphic>
          </wp:inline>
        </w:drawing>
      </w:r>
    </w:p>
    <w:p w:rsidR="000E2617" w:rsidRDefault="000E2617" w:rsidP="001245B4">
      <w:pPr>
        <w:jc w:val="both"/>
      </w:pPr>
      <w:r>
        <w:rPr>
          <w:noProof/>
          <w:lang w:eastAsia="es-CO"/>
        </w:rPr>
        <w:drawing>
          <wp:inline distT="0" distB="0" distL="0" distR="0" wp14:anchorId="47E3E1FC" wp14:editId="435A2749">
            <wp:extent cx="2581275" cy="1233805"/>
            <wp:effectExtent l="0" t="0" r="9525" b="4445"/>
            <wp:docPr id="17"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10">
                      <a:extLst>
                        <a:ext uri="{28A0092B-C50C-407E-A947-70E740481C1C}">
                          <a14:useLocalDpi xmlns:a14="http://schemas.microsoft.com/office/drawing/2010/main" val="0"/>
                        </a:ext>
                      </a:extLst>
                    </a:blip>
                    <a:stretch>
                      <a:fillRect/>
                    </a:stretch>
                  </pic:blipFill>
                  <pic:spPr>
                    <a:xfrm>
                      <a:off x="0" y="0"/>
                      <a:ext cx="2581275" cy="1233805"/>
                    </a:xfrm>
                    <a:prstGeom prst="rect">
                      <a:avLst/>
                    </a:prstGeom>
                  </pic:spPr>
                </pic:pic>
              </a:graphicData>
            </a:graphic>
          </wp:inline>
        </w:drawing>
      </w:r>
    </w:p>
    <w:p w:rsidR="000E2617" w:rsidRDefault="000E2617" w:rsidP="001245B4">
      <w:pPr>
        <w:jc w:val="both"/>
      </w:pPr>
      <w:r>
        <w:rPr>
          <w:noProof/>
          <w:lang w:eastAsia="es-CO"/>
        </w:rPr>
        <w:drawing>
          <wp:inline distT="0" distB="0" distL="0" distR="0" wp14:anchorId="49A00FFB" wp14:editId="6B752497">
            <wp:extent cx="2581275" cy="1225550"/>
            <wp:effectExtent l="0" t="0" r="9525" b="0"/>
            <wp:docPr id="18" name="0 Imagen"/>
            <wp:cNvGraphicFramePr/>
            <a:graphic xmlns:a="http://schemas.openxmlformats.org/drawingml/2006/main">
              <a:graphicData uri="http://schemas.openxmlformats.org/drawingml/2006/picture">
                <pic:pic xmlns:pic="http://schemas.openxmlformats.org/drawingml/2006/picture">
                  <pic:nvPicPr>
                    <pic:cNvPr id="7" name="0 Imagen"/>
                    <pic:cNvPicPr/>
                  </pic:nvPicPr>
                  <pic:blipFill>
                    <a:blip r:embed="rId11">
                      <a:extLst>
                        <a:ext uri="{28A0092B-C50C-407E-A947-70E740481C1C}">
                          <a14:useLocalDpi xmlns:a14="http://schemas.microsoft.com/office/drawing/2010/main" val="0"/>
                        </a:ext>
                      </a:extLst>
                    </a:blip>
                    <a:stretch>
                      <a:fillRect/>
                    </a:stretch>
                  </pic:blipFill>
                  <pic:spPr>
                    <a:xfrm>
                      <a:off x="0" y="0"/>
                      <a:ext cx="2581275" cy="1225550"/>
                    </a:xfrm>
                    <a:prstGeom prst="rect">
                      <a:avLst/>
                    </a:prstGeom>
                  </pic:spPr>
                </pic:pic>
              </a:graphicData>
            </a:graphic>
          </wp:inline>
        </w:drawing>
      </w:r>
    </w:p>
    <w:p w:rsidR="001245B4" w:rsidRDefault="004937EB" w:rsidP="001245B4">
      <w:pPr>
        <w:jc w:val="both"/>
      </w:pPr>
      <w:r>
        <w:t>El método de la mano derecha, es un método para resolver algoritmos, el cual se basa en recorrer el laberinto, hasta llegar al final, partiendo de la analogía de poner la mano izquierda en la pared, estableciendo unos parámetros de giro, para entender mejor este, se puede simplificar dando unos cuantos pasos, los cuales son:</w:t>
      </w:r>
    </w:p>
    <w:p w:rsidR="00E31B8F" w:rsidRDefault="00E31B8F" w:rsidP="001245B4">
      <w:pPr>
        <w:jc w:val="both"/>
      </w:pPr>
      <w:r>
        <w:t>Como prioridad tener en cuenta que donde pueda girar a la izquierda, girara a la izquierda.</w:t>
      </w:r>
    </w:p>
    <w:p w:rsidR="00E31B8F" w:rsidRDefault="00E31B8F" w:rsidP="001245B4">
      <w:pPr>
        <w:jc w:val="both"/>
      </w:pPr>
      <w:r>
        <w:t xml:space="preserve">En este orden de ideas el segundo concepto en importancia es </w:t>
      </w:r>
      <w:r w:rsidR="007C4DDA">
        <w:t>que,</w:t>
      </w:r>
      <w:r>
        <w:t xml:space="preserve"> si no puede tomar un giro a la izquierda en determinada parte del camino, tenga como segunda opción seguir un camino recto.</w:t>
      </w:r>
    </w:p>
    <w:p w:rsidR="00E31B8F" w:rsidRDefault="00E31B8F" w:rsidP="00EF406E">
      <w:pPr>
        <w:jc w:val="both"/>
      </w:pPr>
      <w:r>
        <w:t xml:space="preserve">Si </w:t>
      </w:r>
      <w:r w:rsidR="007C4DDA">
        <w:t>en</w:t>
      </w:r>
      <w:r>
        <w:t xml:space="preserve"> una intersección </w:t>
      </w:r>
      <w:r w:rsidR="007C4DDA">
        <w:t xml:space="preserve">no puede girar a la izquierda, ni seguir </w:t>
      </w:r>
      <w:r w:rsidR="00C5582C">
        <w:t>recto</w:t>
      </w:r>
      <w:r w:rsidR="007C4DDA">
        <w:t xml:space="preserve"> en el camino, </w:t>
      </w:r>
      <w:r w:rsidR="002213CF">
        <w:t>tomará</w:t>
      </w:r>
      <w:r w:rsidR="007C4DDA">
        <w:t xml:space="preserve"> en cuenta como </w:t>
      </w:r>
      <w:r w:rsidR="00EF406E">
        <w:t>siguiente opción</w:t>
      </w:r>
      <w:r w:rsidR="007C4DDA">
        <w:t xml:space="preserve"> de giro la dirección a la derecha, y si tampoco puede tomar un giro a la </w:t>
      </w:r>
      <w:r w:rsidR="00EF406E">
        <w:t>derecha,</w:t>
      </w:r>
      <w:r w:rsidR="007C4DDA">
        <w:t xml:space="preserve"> esto ya significa que está en un callejón sin salida </w:t>
      </w:r>
      <w:r w:rsidR="00C5582C">
        <w:t>por lo que deberá girar 180°.</w:t>
      </w:r>
    </w:p>
    <w:p w:rsidR="00E31B8F" w:rsidRDefault="00E31B8F" w:rsidP="001245B4">
      <w:pPr>
        <w:jc w:val="both"/>
      </w:pPr>
    </w:p>
    <w:p w:rsidR="002B1046" w:rsidRDefault="002B1046" w:rsidP="001245B4">
      <w:pPr>
        <w:jc w:val="both"/>
      </w:pPr>
      <w:r>
        <w:t xml:space="preserve">De manera que este algoritmo define los giros o determinada dirección con </w:t>
      </w:r>
      <w:r w:rsidR="002213CF">
        <w:t xml:space="preserve">letras, </w:t>
      </w:r>
      <w:r>
        <w:t>las cuales representan:</w:t>
      </w:r>
    </w:p>
    <w:p w:rsidR="002B1046" w:rsidRDefault="002B1046" w:rsidP="001245B4">
      <w:pPr>
        <w:jc w:val="both"/>
      </w:pPr>
    </w:p>
    <w:p w:rsidR="002B1046" w:rsidRDefault="002B1046" w:rsidP="001245B4">
      <w:pPr>
        <w:jc w:val="both"/>
      </w:pPr>
      <w:r>
        <w:t>-</w:t>
      </w:r>
      <w:r w:rsidR="00F12955">
        <w:t xml:space="preserve">L=voltea a la izquierda </w:t>
      </w:r>
    </w:p>
    <w:p w:rsidR="00F12955" w:rsidRDefault="00F12955" w:rsidP="001245B4">
      <w:pPr>
        <w:jc w:val="both"/>
      </w:pPr>
      <w:r>
        <w:t xml:space="preserve">-R=voltea a la derecha </w:t>
      </w:r>
    </w:p>
    <w:p w:rsidR="00F12955" w:rsidRDefault="00F12955" w:rsidP="001245B4">
      <w:pPr>
        <w:jc w:val="both"/>
      </w:pPr>
      <w:r>
        <w:t xml:space="preserve">- B=da la </w:t>
      </w:r>
      <w:r w:rsidR="00A61028">
        <w:t>vuelta giro</w:t>
      </w:r>
      <w:r w:rsidR="002213CF">
        <w:t xml:space="preserve"> de 180°</w:t>
      </w:r>
    </w:p>
    <w:p w:rsidR="00F12955" w:rsidRDefault="00F12955" w:rsidP="001245B4">
      <w:pPr>
        <w:jc w:val="both"/>
      </w:pPr>
      <w:r>
        <w:t>-S=ir derecho luego de pasar un giro.</w:t>
      </w:r>
    </w:p>
    <w:p w:rsidR="008C13C5" w:rsidRDefault="008C13C5" w:rsidP="001245B4">
      <w:pPr>
        <w:jc w:val="both"/>
      </w:pPr>
      <w:r>
        <w:t xml:space="preserve">De manera que dependiendo de la forma del laberinto se configura su manera de llegar al final. Para entender mejor esto podremos ver una serie de gráficas. </w:t>
      </w:r>
    </w:p>
    <w:p w:rsidR="008C13C5" w:rsidRDefault="00CC48B6" w:rsidP="001245B4">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56.75pt">
            <v:imagedata r:id="rId12" o:title="LEFTh"/>
          </v:shape>
        </w:pict>
      </w:r>
    </w:p>
    <w:p w:rsidR="008C13C5" w:rsidRDefault="00C27A89" w:rsidP="00C27A89">
      <w:pPr>
        <w:jc w:val="center"/>
      </w:pPr>
      <w:r>
        <w:t>Figura1. Cambio a la izquierda</w:t>
      </w:r>
    </w:p>
    <w:p w:rsidR="00C27A89" w:rsidRDefault="00C27A89" w:rsidP="00C27A89">
      <w:pPr>
        <w:jc w:val="center"/>
      </w:pPr>
    </w:p>
    <w:p w:rsidR="00C27A89" w:rsidRDefault="00C27A89" w:rsidP="00C27A89">
      <w:pPr>
        <w:jc w:val="center"/>
      </w:pPr>
    </w:p>
    <w:p w:rsidR="00C7455E" w:rsidRDefault="00C7455E" w:rsidP="00BD7E49">
      <w:pPr>
        <w:jc w:val="center"/>
      </w:pPr>
      <w:r>
        <w:t>7</w:t>
      </w:r>
    </w:p>
    <w:p w:rsidR="00C7455E" w:rsidRDefault="00C7455E" w:rsidP="00BD7E49">
      <w:pPr>
        <w:jc w:val="center"/>
      </w:pPr>
    </w:p>
    <w:p w:rsidR="00D96CF4" w:rsidRDefault="00CC48B6" w:rsidP="00BD7E49">
      <w:pPr>
        <w:jc w:val="center"/>
      </w:pPr>
      <w:r>
        <w:pict>
          <v:shape id="_x0000_i1026" type="#_x0000_t75" style="width:202.5pt;height:171.75pt">
            <v:imagedata r:id="rId13" o:title="B"/>
          </v:shape>
        </w:pict>
      </w:r>
    </w:p>
    <w:p w:rsidR="00C7455E" w:rsidRPr="001245B4" w:rsidRDefault="00C7455E" w:rsidP="00F0389A">
      <w:pPr>
        <w:jc w:val="center"/>
      </w:pPr>
      <w:r>
        <w:t xml:space="preserve">Figura 2. Da la vuelta </w:t>
      </w:r>
      <w:r w:rsidR="00F0389A">
        <w:t>luego de girar a la izquierda</w:t>
      </w:r>
    </w:p>
    <w:p w:rsidR="001E17A1" w:rsidRDefault="001E17A1" w:rsidP="001E17A1">
      <w:pPr>
        <w:pStyle w:val="Ttulo1"/>
        <w:rPr>
          <w:sz w:val="22"/>
          <w:szCs w:val="22"/>
        </w:rPr>
      </w:pPr>
      <w:r w:rsidRPr="00ED014D">
        <w:rPr>
          <w:sz w:val="22"/>
          <w:szCs w:val="22"/>
        </w:rPr>
        <w:t>PROCEDIMIENTO</w:t>
      </w:r>
    </w:p>
    <w:p w:rsidR="001245B4" w:rsidRPr="001245B4" w:rsidRDefault="001245B4" w:rsidP="001245B4"/>
    <w:p w:rsidR="00BF49C1" w:rsidRPr="00ED014D" w:rsidRDefault="00F0389A" w:rsidP="00BF49C1">
      <w:pPr>
        <w:rPr>
          <w:rFonts w:ascii="Times New Roman" w:hAnsi="Times New Roman" w:cs="Times New Roman"/>
        </w:rPr>
      </w:pPr>
      <w:r>
        <w:rPr>
          <w:rFonts w:ascii="Times New Roman" w:hAnsi="Times New Roman" w:cs="Times New Roman"/>
        </w:rPr>
        <w:t>Para el desarrollo del chasis del carro se utilizaron los siguientes materiales:</w:t>
      </w:r>
    </w:p>
    <w:p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2 ruedas de arrastre</w:t>
      </w:r>
    </w:p>
    <w:p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1 rueda loca</w:t>
      </w:r>
    </w:p>
    <w:p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1 circuito puente H</w:t>
      </w:r>
    </w:p>
    <w:p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8 </w:t>
      </w:r>
      <w:r w:rsidRPr="00ED014D">
        <w:rPr>
          <w:rFonts w:ascii="Times New Roman" w:hAnsi="Times New Roman" w:cs="Times New Roman"/>
          <w:color w:val="000000" w:themeColor="text1"/>
          <w:shd w:val="clear" w:color="auto" w:fill="FEFEFE"/>
        </w:rPr>
        <w:t xml:space="preserve">Sensores de referencia </w:t>
      </w:r>
      <w:proofErr w:type="spellStart"/>
      <w:r w:rsidRPr="00ED014D">
        <w:rPr>
          <w:rFonts w:ascii="Times New Roman" w:hAnsi="Times New Roman" w:cs="Times New Roman"/>
          <w:color w:val="000000" w:themeColor="text1"/>
          <w:shd w:val="clear" w:color="auto" w:fill="FEFEFE"/>
        </w:rPr>
        <w:t>Array</w:t>
      </w:r>
      <w:proofErr w:type="spellEnd"/>
      <w:r w:rsidRPr="00ED014D">
        <w:rPr>
          <w:rFonts w:ascii="Times New Roman" w:hAnsi="Times New Roman" w:cs="Times New Roman"/>
          <w:color w:val="000000" w:themeColor="text1"/>
          <w:shd w:val="clear" w:color="auto" w:fill="FEFEFE"/>
        </w:rPr>
        <w:t xml:space="preserve"> QTR-8RC Reflectance</w:t>
      </w:r>
    </w:p>
    <w:p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shd w:val="clear" w:color="auto" w:fill="FEFEFE"/>
        </w:rPr>
        <w:t>2 moto reductores</w:t>
      </w:r>
    </w:p>
    <w:p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shd w:val="clear" w:color="auto" w:fill="FEFEFE"/>
        </w:rPr>
        <w:t>1 chasis auto inteligente</w:t>
      </w:r>
    </w:p>
    <w:p w:rsidR="00F429CF" w:rsidRPr="00ED014D" w:rsidRDefault="00F429CF" w:rsidP="00F429CF">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shd w:val="clear" w:color="auto" w:fill="FEFEFE"/>
        </w:rPr>
        <w:t>Tarjeta de desarrollo Arduino Mega 2560</w:t>
      </w:r>
    </w:p>
    <w:p w:rsidR="00F429CF" w:rsidRPr="00ED014D" w:rsidRDefault="00F429CF" w:rsidP="00BF49C1">
      <w:pPr>
        <w:rPr>
          <w:rFonts w:ascii="Times New Roman" w:hAnsi="Times New Roman" w:cs="Times New Roman"/>
        </w:rPr>
      </w:pPr>
    </w:p>
    <w:p w:rsidR="00B41D06" w:rsidRPr="00ED014D" w:rsidRDefault="00B41D06" w:rsidP="00B41D06">
      <w:pPr>
        <w:pStyle w:val="Prrafodelista"/>
        <w:jc w:val="both"/>
        <w:rPr>
          <w:rFonts w:ascii="Times New Roman" w:hAnsi="Times New Roman" w:cs="Times New Roman"/>
          <w:color w:val="000000" w:themeColor="text1"/>
        </w:rPr>
      </w:pP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7566C668" wp14:editId="02D6820A">
            <wp:extent cx="2644455" cy="1419225"/>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7177_1773070379583001_1635533854_n.jpg"/>
                    <pic:cNvPicPr/>
                  </pic:nvPicPr>
                  <pic:blipFill rotWithShape="1">
                    <a:blip r:embed="rId14" cstate="print">
                      <a:extLst>
                        <a:ext uri="{28A0092B-C50C-407E-A947-70E740481C1C}">
                          <a14:useLocalDpi xmlns:a14="http://schemas.microsoft.com/office/drawing/2010/main" val="0"/>
                        </a:ext>
                      </a:extLst>
                    </a:blip>
                    <a:srcRect l="13051" t="26168" r="11816" b="20074"/>
                    <a:stretch/>
                  </pic:blipFill>
                  <pic:spPr bwMode="auto">
                    <a:xfrm>
                      <a:off x="0" y="0"/>
                      <a:ext cx="2653078" cy="1423853"/>
                    </a:xfrm>
                    <a:prstGeom prst="rect">
                      <a:avLst/>
                    </a:prstGeom>
                    <a:ln>
                      <a:noFill/>
                    </a:ln>
                    <a:extLst>
                      <a:ext uri="{53640926-AAD7-44D8-BBD7-CCE9431645EC}">
                        <a14:shadowObscured xmlns:a14="http://schemas.microsoft.com/office/drawing/2010/main"/>
                      </a:ext>
                    </a:extLst>
                  </pic:spPr>
                </pic:pic>
              </a:graphicData>
            </a:graphic>
          </wp:inline>
        </w:drawing>
      </w: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Fig.2. ruedas de arrastre</w:t>
      </w:r>
    </w:p>
    <w:p w:rsidR="00B41D06" w:rsidRPr="00ED014D" w:rsidRDefault="00B41D06" w:rsidP="00B41D06">
      <w:pPr>
        <w:pStyle w:val="Prrafodelista"/>
        <w:jc w:val="center"/>
        <w:rPr>
          <w:rFonts w:ascii="Times New Roman" w:hAnsi="Times New Roman" w:cs="Times New Roman"/>
          <w:color w:val="000000" w:themeColor="text1"/>
        </w:rPr>
      </w:pPr>
    </w:p>
    <w:p w:rsidR="00B41D06" w:rsidRPr="00ED014D" w:rsidRDefault="00B41D06" w:rsidP="00B41D06">
      <w:pPr>
        <w:pStyle w:val="Prrafodelista"/>
        <w:jc w:val="center"/>
        <w:rPr>
          <w:rFonts w:ascii="Times New Roman" w:hAnsi="Times New Roman" w:cs="Times New Roman"/>
          <w:color w:val="000000" w:themeColor="text1"/>
        </w:rPr>
      </w:pP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7A476FA7" wp14:editId="21935873">
            <wp:extent cx="1857375" cy="2013457"/>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9315_1773070382916334_616656666_n.jpg"/>
                    <pic:cNvPicPr/>
                  </pic:nvPicPr>
                  <pic:blipFill rotWithShape="1">
                    <a:blip r:embed="rId15" cstate="print">
                      <a:extLst>
                        <a:ext uri="{28A0092B-C50C-407E-A947-70E740481C1C}">
                          <a14:useLocalDpi xmlns:a14="http://schemas.microsoft.com/office/drawing/2010/main" val="0"/>
                        </a:ext>
                      </a:extLst>
                    </a:blip>
                    <a:srcRect l="20116" t="27547" r="27842" b="30142"/>
                    <a:stretch/>
                  </pic:blipFill>
                  <pic:spPr bwMode="auto">
                    <a:xfrm>
                      <a:off x="0" y="0"/>
                      <a:ext cx="1868904" cy="2025955"/>
                    </a:xfrm>
                    <a:prstGeom prst="rect">
                      <a:avLst/>
                    </a:prstGeom>
                    <a:ln>
                      <a:noFill/>
                    </a:ln>
                    <a:extLst>
                      <a:ext uri="{53640926-AAD7-44D8-BBD7-CCE9431645EC}">
                        <a14:shadowObscured xmlns:a14="http://schemas.microsoft.com/office/drawing/2010/main"/>
                      </a:ext>
                    </a:extLst>
                  </pic:spPr>
                </pic:pic>
              </a:graphicData>
            </a:graphic>
          </wp:inline>
        </w:drawing>
      </w:r>
    </w:p>
    <w:p w:rsidR="00B41D06" w:rsidRPr="00ED014D" w:rsidRDefault="00B41D06" w:rsidP="005D1A65">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Fig.3.circuito puente H.</w:t>
      </w:r>
    </w:p>
    <w:p w:rsidR="00B41D06" w:rsidRPr="00ED014D" w:rsidRDefault="00B41D06" w:rsidP="00B41D06">
      <w:pPr>
        <w:pStyle w:val="Prrafodelista"/>
        <w:jc w:val="center"/>
        <w:rPr>
          <w:rFonts w:ascii="Times New Roman" w:hAnsi="Times New Roman" w:cs="Times New Roman"/>
          <w:color w:val="000000" w:themeColor="text1"/>
        </w:rPr>
      </w:pP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2CB50B38" wp14:editId="387C3C36">
            <wp:extent cx="2113915" cy="2780802"/>
            <wp:effectExtent l="0" t="0" r="635" b="6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147_1773070422916330_1603018205_n.jpg"/>
                    <pic:cNvPicPr/>
                  </pic:nvPicPr>
                  <pic:blipFill rotWithShape="1">
                    <a:blip r:embed="rId16" cstate="print">
                      <a:extLst>
                        <a:ext uri="{28A0092B-C50C-407E-A947-70E740481C1C}">
                          <a14:useLocalDpi xmlns:a14="http://schemas.microsoft.com/office/drawing/2010/main" val="0"/>
                        </a:ext>
                      </a:extLst>
                    </a:blip>
                    <a:srcRect l="2463" r="6430" b="4865"/>
                    <a:stretch/>
                  </pic:blipFill>
                  <pic:spPr bwMode="auto">
                    <a:xfrm>
                      <a:off x="0" y="0"/>
                      <a:ext cx="2123625" cy="2793575"/>
                    </a:xfrm>
                    <a:prstGeom prst="rect">
                      <a:avLst/>
                    </a:prstGeom>
                    <a:ln>
                      <a:noFill/>
                    </a:ln>
                    <a:extLst>
                      <a:ext uri="{53640926-AAD7-44D8-BBD7-CCE9431645EC}">
                        <a14:shadowObscured xmlns:a14="http://schemas.microsoft.com/office/drawing/2010/main"/>
                      </a:ext>
                    </a:extLst>
                  </pic:spPr>
                </pic:pic>
              </a:graphicData>
            </a:graphic>
          </wp:inline>
        </w:drawing>
      </w: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Fig.4. rueda loca, par de motores y base del chasis</w:t>
      </w:r>
    </w:p>
    <w:p w:rsidR="00B41D06" w:rsidRPr="00ED014D" w:rsidRDefault="00B41D06" w:rsidP="00B41D06">
      <w:pPr>
        <w:pStyle w:val="Prrafodelista"/>
        <w:jc w:val="center"/>
        <w:rPr>
          <w:rFonts w:ascii="Times New Roman" w:hAnsi="Times New Roman" w:cs="Times New Roman"/>
          <w:color w:val="000000" w:themeColor="text1"/>
        </w:rPr>
      </w:pP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111EA76E" wp14:editId="6009E932">
            <wp:extent cx="2319736" cy="1388745"/>
            <wp:effectExtent l="0" t="0" r="4445" b="190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8150_1773070389583000_466759683_o.jpg"/>
                    <pic:cNvPicPr/>
                  </pic:nvPicPr>
                  <pic:blipFill rotWithShape="1">
                    <a:blip r:embed="rId17" cstate="print">
                      <a:extLst>
                        <a:ext uri="{28A0092B-C50C-407E-A947-70E740481C1C}">
                          <a14:useLocalDpi xmlns:a14="http://schemas.microsoft.com/office/drawing/2010/main" val="0"/>
                        </a:ext>
                      </a:extLst>
                    </a:blip>
                    <a:srcRect l="807" t="807" b="-1"/>
                    <a:stretch/>
                  </pic:blipFill>
                  <pic:spPr>
                    <a:xfrm>
                      <a:off x="0" y="0"/>
                      <a:ext cx="2334221" cy="1397416"/>
                    </a:xfrm>
                    <a:prstGeom prst="rect">
                      <a:avLst/>
                    </a:prstGeom>
                  </pic:spPr>
                </pic:pic>
              </a:graphicData>
            </a:graphic>
          </wp:inline>
        </w:drawing>
      </w:r>
    </w:p>
    <w:p w:rsidR="00B41D06" w:rsidRPr="00ED014D" w:rsidRDefault="00B41D06" w:rsidP="005D1A65">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Fig.5. sensores para la detección de línea.</w:t>
      </w:r>
    </w:p>
    <w:p w:rsidR="00B41D06" w:rsidRPr="00ED014D" w:rsidRDefault="00B41D06" w:rsidP="00B41D06">
      <w:pPr>
        <w:pStyle w:val="Prrafodelista"/>
        <w:jc w:val="both"/>
        <w:rPr>
          <w:rFonts w:ascii="Times New Roman" w:hAnsi="Times New Roman" w:cs="Times New Roman"/>
          <w:color w:val="000000" w:themeColor="text1"/>
        </w:rPr>
      </w:pP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774412E1" wp14:editId="09953B47">
            <wp:extent cx="2217801" cy="2190750"/>
            <wp:effectExtent l="0" t="0" r="0" b="0"/>
            <wp:docPr id="6" name="Imagen 6" descr="D:\DOCUMENTOS DE USUARIO\DESCARGAS\13062581_1773077382915634_7121542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DE USUARIO\DESCARGAS\13062581_1773077382915634_712154271_o.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3186" r="10888"/>
                    <a:stretch/>
                  </pic:blipFill>
                  <pic:spPr bwMode="auto">
                    <a:xfrm>
                      <a:off x="0" y="0"/>
                      <a:ext cx="2224249" cy="2197119"/>
                    </a:xfrm>
                    <a:prstGeom prst="rect">
                      <a:avLst/>
                    </a:prstGeom>
                    <a:noFill/>
                    <a:ln>
                      <a:noFill/>
                    </a:ln>
                    <a:extLst>
                      <a:ext uri="{53640926-AAD7-44D8-BBD7-CCE9431645EC}">
                        <a14:shadowObscured xmlns:a14="http://schemas.microsoft.com/office/drawing/2010/main"/>
                      </a:ext>
                    </a:extLst>
                  </pic:spPr>
                </pic:pic>
              </a:graphicData>
            </a:graphic>
          </wp:inline>
        </w:drawing>
      </w:r>
    </w:p>
    <w:p w:rsidR="00B41D06" w:rsidRPr="00ED014D" w:rsidRDefault="00B41D06" w:rsidP="00B41D06">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Fig.6. vehículo y diferentes materiales.</w:t>
      </w:r>
    </w:p>
    <w:p w:rsidR="000F1F0D" w:rsidRDefault="002F740E" w:rsidP="00B41D06">
      <w:pPr>
        <w:pStyle w:val="Prrafodelista"/>
        <w:jc w:val="center"/>
        <w:rPr>
          <w:rFonts w:ascii="Times New Roman" w:hAnsi="Times New Roman" w:cs="Times New Roman"/>
          <w:b/>
          <w:i/>
          <w:color w:val="000000" w:themeColor="text1"/>
        </w:rPr>
      </w:pPr>
      <w:r w:rsidRPr="002F740E">
        <w:rPr>
          <w:rFonts w:ascii="Times New Roman" w:hAnsi="Times New Roman" w:cs="Times New Roman"/>
          <w:b/>
          <w:i/>
          <w:color w:val="000000" w:themeColor="text1"/>
        </w:rPr>
        <w:t>Descripción del método realizado</w:t>
      </w:r>
    </w:p>
    <w:p w:rsidR="002F740E" w:rsidRDefault="002F740E" w:rsidP="00B41D06">
      <w:pPr>
        <w:pStyle w:val="Prrafodelista"/>
        <w:jc w:val="center"/>
        <w:rPr>
          <w:rFonts w:ascii="Times New Roman" w:hAnsi="Times New Roman" w:cs="Times New Roman"/>
          <w:b/>
          <w:i/>
          <w:color w:val="000000" w:themeColor="text1"/>
        </w:rPr>
      </w:pPr>
    </w:p>
    <w:p w:rsidR="002F740E" w:rsidRPr="002F740E" w:rsidRDefault="002F740E" w:rsidP="00B41D06">
      <w:pPr>
        <w:pStyle w:val="Prrafodelista"/>
        <w:jc w:val="center"/>
        <w:rPr>
          <w:rFonts w:ascii="Times New Roman" w:hAnsi="Times New Roman" w:cs="Times New Roman"/>
          <w:b/>
          <w:i/>
          <w:color w:val="000000" w:themeColor="text1"/>
        </w:rPr>
      </w:pPr>
    </w:p>
    <w:p w:rsidR="000F1F0D" w:rsidRPr="00ED014D" w:rsidRDefault="000F1F0D" w:rsidP="000F1F0D">
      <w:pPr>
        <w:pStyle w:val="Prrafodelista"/>
        <w:jc w:val="both"/>
        <w:rPr>
          <w:rFonts w:ascii="Times New Roman" w:hAnsi="Times New Roman" w:cs="Times New Roman"/>
          <w:b/>
          <w:i/>
          <w:color w:val="000000" w:themeColor="text1"/>
        </w:rPr>
      </w:pPr>
      <w:r w:rsidRPr="00ED014D">
        <w:rPr>
          <w:rFonts w:ascii="Times New Roman" w:hAnsi="Times New Roman" w:cs="Times New Roman"/>
          <w:b/>
          <w:i/>
          <w:color w:val="000000" w:themeColor="text1"/>
        </w:rPr>
        <w:t xml:space="preserve">Descripción del PID a emplear </w:t>
      </w:r>
    </w:p>
    <w:p w:rsidR="000F1F0D" w:rsidRPr="00ED014D" w:rsidRDefault="000F1F0D" w:rsidP="000F1F0D">
      <w:pPr>
        <w:pStyle w:val="Prrafodelista"/>
        <w:jc w:val="both"/>
        <w:rPr>
          <w:rFonts w:ascii="Times New Roman" w:hAnsi="Times New Roman" w:cs="Times New Roman"/>
          <w:b/>
          <w:i/>
          <w:color w:val="000000" w:themeColor="text1"/>
        </w:rPr>
      </w:pPr>
    </w:p>
    <w:p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En primer lugar, definamos que es un controlador PID.</w:t>
      </w:r>
    </w:p>
    <w:p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Entonces un PID es un controlador de uso genérico, el cual emplea realimentación de lazo cerrado, es un sistema al que le ingresa un error correspondiente a la diferencia entra la salida deseada (set point) y el valor de salida obtenido en la salida final del sistema. El controlador intentara en todo momento minimizar el error ajustando la entrada al sistema</w:t>
      </w:r>
    </w:p>
    <w:p w:rsidR="000F1F0D" w:rsidRPr="00ED014D" w:rsidRDefault="000F1F0D" w:rsidP="000F1F0D">
      <w:pPr>
        <w:pStyle w:val="Prrafodelista"/>
        <w:jc w:val="both"/>
        <w:rPr>
          <w:rFonts w:ascii="Times New Roman" w:hAnsi="Times New Roman" w:cs="Times New Roman"/>
          <w:color w:val="000000" w:themeColor="text1"/>
        </w:rPr>
      </w:pPr>
    </w:p>
    <w:p w:rsidR="000F1F0D" w:rsidRPr="00ED014D" w:rsidRDefault="000F1F0D" w:rsidP="000F1F0D">
      <w:pPr>
        <w:pStyle w:val="Prrafodelista"/>
        <w:jc w:val="both"/>
        <w:rPr>
          <w:rFonts w:ascii="Times New Roman" w:hAnsi="Times New Roman" w:cs="Times New Roman"/>
          <w:color w:val="000000" w:themeColor="text1"/>
        </w:rPr>
      </w:pPr>
    </w:p>
    <w:p w:rsidR="000F1F0D" w:rsidRPr="00ED014D" w:rsidRDefault="000F1F0D" w:rsidP="000F1F0D">
      <w:pPr>
        <w:pStyle w:val="Prrafodelista"/>
        <w:jc w:val="both"/>
        <w:rPr>
          <w:rFonts w:ascii="Times New Roman" w:hAnsi="Times New Roman" w:cs="Times New Roman"/>
          <w:color w:val="000000" w:themeColor="text1"/>
          <w:shd w:val="clear" w:color="auto" w:fill="FFFFFF"/>
        </w:rPr>
      </w:pPr>
      <w:r w:rsidRPr="00ED014D">
        <w:rPr>
          <w:rFonts w:ascii="Times New Roman" w:hAnsi="Times New Roman" w:cs="Times New Roman"/>
          <w:color w:val="000000" w:themeColor="text1"/>
          <w:shd w:val="clear" w:color="auto" w:fill="FFFFFF"/>
        </w:rPr>
        <w:t>El PID es un sistema al que le entra un</w:t>
      </w:r>
      <w:r w:rsidRPr="00ED014D">
        <w:rPr>
          <w:rStyle w:val="apple-converted-space"/>
          <w:rFonts w:ascii="Times New Roman" w:hAnsi="Times New Roman" w:cs="Times New Roman"/>
          <w:color w:val="000000" w:themeColor="text1"/>
          <w:shd w:val="clear" w:color="auto" w:fill="FFFFFF"/>
        </w:rPr>
        <w:t> </w:t>
      </w:r>
      <w:r w:rsidRPr="00ED014D">
        <w:rPr>
          <w:rStyle w:val="nfasis"/>
          <w:rFonts w:ascii="Times New Roman" w:hAnsi="Times New Roman" w:cs="Times New Roman"/>
          <w:b/>
          <w:bCs/>
          <w:color w:val="000000" w:themeColor="text1"/>
          <w:shd w:val="clear" w:color="auto" w:fill="FFFFFF"/>
        </w:rPr>
        <w:t>error</w:t>
      </w:r>
      <w:r w:rsidRPr="00ED014D">
        <w:rPr>
          <w:rStyle w:val="apple-converted-space"/>
          <w:rFonts w:ascii="Times New Roman" w:hAnsi="Times New Roman" w:cs="Times New Roman"/>
          <w:color w:val="000000" w:themeColor="text1"/>
          <w:shd w:val="clear" w:color="auto" w:fill="FFFFFF"/>
        </w:rPr>
        <w:t> </w:t>
      </w:r>
      <w:r w:rsidRPr="00ED014D">
        <w:rPr>
          <w:rFonts w:ascii="Times New Roman" w:hAnsi="Times New Roman" w:cs="Times New Roman"/>
          <w:color w:val="000000" w:themeColor="text1"/>
          <w:shd w:val="clear" w:color="auto" w:fill="FFFFFF"/>
        </w:rPr>
        <w:t>calculado a partir de la salida deseada menos la salida obtenida y su salida es utilizada como entrada en el sistema que queremos controlar. El controlador intenta minimizar el error ajustando la entrada del sistema.</w:t>
      </w:r>
    </w:p>
    <w:p w:rsidR="000F1F0D" w:rsidRPr="00ED014D" w:rsidRDefault="000F1F0D" w:rsidP="000F1F0D">
      <w:pPr>
        <w:pStyle w:val="Prrafodelista"/>
        <w:jc w:val="both"/>
        <w:rPr>
          <w:rFonts w:ascii="Times New Roman" w:hAnsi="Times New Roman" w:cs="Times New Roman"/>
          <w:color w:val="000000" w:themeColor="text1"/>
          <w:shd w:val="clear" w:color="auto" w:fill="FFFFFF"/>
        </w:rPr>
      </w:pPr>
    </w:p>
    <w:p w:rsidR="000F1F0D" w:rsidRPr="00ED014D" w:rsidRDefault="000F1F0D" w:rsidP="000F1F0D">
      <w:pPr>
        <w:pStyle w:val="Prrafodelista"/>
        <w:jc w:val="both"/>
        <w:rPr>
          <w:rFonts w:ascii="Times New Roman" w:hAnsi="Times New Roman" w:cs="Times New Roman"/>
          <w:color w:val="000000" w:themeColor="text1"/>
          <w:shd w:val="clear" w:color="auto" w:fill="FFFFFF"/>
        </w:rPr>
      </w:pPr>
      <w:r w:rsidRPr="00ED014D">
        <w:rPr>
          <w:rFonts w:ascii="Times New Roman" w:hAnsi="Times New Roman" w:cs="Times New Roman"/>
          <w:color w:val="000000" w:themeColor="text1"/>
          <w:shd w:val="clear" w:color="auto" w:fill="FFFFFF"/>
        </w:rPr>
        <w:t>Este controlador tiene implícito 3 parámetros y cada uno influye en mayor o menor medida sobre alguna característica de la salida ya sea el tiempo de establecimiento, sobre impulso, entre otros.</w:t>
      </w:r>
    </w:p>
    <w:p w:rsidR="000F1F0D" w:rsidRPr="00ED014D" w:rsidRDefault="000F1F0D" w:rsidP="000F1F0D">
      <w:pPr>
        <w:pStyle w:val="Prrafodelista"/>
        <w:jc w:val="both"/>
        <w:rPr>
          <w:rFonts w:ascii="Times New Roman" w:hAnsi="Times New Roman" w:cs="Times New Roman"/>
          <w:color w:val="000000" w:themeColor="text1"/>
          <w:shd w:val="clear" w:color="auto" w:fill="FFFFFF"/>
        </w:rPr>
      </w:pPr>
    </w:p>
    <w:p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En este orden de ideas entonces los parámetros de los que se hablaba son </w:t>
      </w:r>
    </w:p>
    <w:p w:rsidR="000F1F0D" w:rsidRPr="00ED014D" w:rsidRDefault="000F1F0D" w:rsidP="000F1F0D">
      <w:pPr>
        <w:pStyle w:val="Prrafodelista"/>
        <w:jc w:val="both"/>
        <w:rPr>
          <w:rFonts w:ascii="Times New Roman" w:hAnsi="Times New Roman" w:cs="Times New Roman"/>
          <w:color w:val="000000" w:themeColor="text1"/>
        </w:rPr>
      </w:pPr>
    </w:p>
    <w:p w:rsidR="000F1F0D" w:rsidRPr="00ED014D" w:rsidRDefault="000F1F0D" w:rsidP="000F1F0D">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Acción proporcional</w:t>
      </w:r>
    </w:p>
    <w:p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Siendo la base de los tres parámetros, da una entrada de control proporcional con el error, usar solo este parámetro genera un error estacionario.</w:t>
      </w:r>
    </w:p>
    <w:p w:rsidR="000F1F0D" w:rsidRPr="00ED014D" w:rsidRDefault="000F1F0D" w:rsidP="000F1F0D">
      <w:pPr>
        <w:pStyle w:val="Prrafodelista"/>
        <w:jc w:val="both"/>
        <w:rPr>
          <w:rFonts w:ascii="Times New Roman" w:hAnsi="Times New Roman" w:cs="Times New Roman"/>
          <w:color w:val="000000" w:themeColor="text1"/>
        </w:rPr>
      </w:pPr>
    </w:p>
    <w:p w:rsidR="000F1F0D" w:rsidRPr="00ED014D" w:rsidRDefault="000F1F0D" w:rsidP="000F1F0D">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Acción integral </w:t>
      </w:r>
    </w:p>
    <w:p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Este da una suma de los errores previos a la entrada del sistema de control continuando hasta que el valor llegue al deseado, la mayoría de las veces el termino integral está asociado a un término proporcional, con lo cual se elimina el error estacionario.</w:t>
      </w:r>
    </w:p>
    <w:p w:rsidR="000F1F0D" w:rsidRPr="00ED014D" w:rsidRDefault="000F1F0D" w:rsidP="000F1F0D">
      <w:pPr>
        <w:pStyle w:val="Prrafodelista"/>
        <w:jc w:val="both"/>
        <w:rPr>
          <w:rFonts w:ascii="Times New Roman" w:hAnsi="Times New Roman" w:cs="Times New Roman"/>
          <w:color w:val="000000" w:themeColor="text1"/>
        </w:rPr>
      </w:pPr>
    </w:p>
    <w:p w:rsidR="000F1F0D" w:rsidRPr="00ED014D" w:rsidRDefault="000F1F0D" w:rsidP="000F1F0D">
      <w:pPr>
        <w:pStyle w:val="Prrafodelista"/>
        <w:numPr>
          <w:ilvl w:val="0"/>
          <w:numId w:val="4"/>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Acción derivativa</w:t>
      </w:r>
    </w:p>
    <w:p w:rsidR="000F1F0D" w:rsidRPr="00ED014D" w:rsidRDefault="000F1F0D" w:rsidP="000F1F0D">
      <w:pPr>
        <w:pStyle w:val="Prrafodelista"/>
        <w:jc w:val="both"/>
        <w:rPr>
          <w:rFonts w:ascii="Times New Roman" w:hAnsi="Times New Roman" w:cs="Times New Roman"/>
          <w:color w:val="000000" w:themeColor="text1"/>
        </w:rPr>
      </w:pPr>
      <w:r w:rsidRPr="00ED014D">
        <w:rPr>
          <w:rFonts w:ascii="Times New Roman" w:hAnsi="Times New Roman" w:cs="Times New Roman"/>
          <w:color w:val="000000" w:themeColor="text1"/>
        </w:rPr>
        <w:t>Este da una respuesta que es proporcional a la velocidad del cambio del error, con esta acción, y adicional a las demás se mejora la velocidad del sistema y contribuye a la disminución de oscilaciones excesivas.</w:t>
      </w:r>
    </w:p>
    <w:p w:rsidR="00CD4248" w:rsidRPr="00ED014D" w:rsidRDefault="00CD4248" w:rsidP="00CD4248">
      <w:pPr>
        <w:jc w:val="both"/>
        <w:rPr>
          <w:rFonts w:ascii="Times New Roman" w:hAnsi="Times New Roman" w:cs="Times New Roman"/>
          <w:color w:val="000000" w:themeColor="text1"/>
        </w:rPr>
      </w:pPr>
    </w:p>
    <w:p w:rsidR="00CF40B3" w:rsidRPr="00ED014D" w:rsidRDefault="00426905" w:rsidP="00CF40B3">
      <w:pPr>
        <w:jc w:val="both"/>
        <w:rPr>
          <w:rFonts w:ascii="Times New Roman" w:hAnsi="Times New Roman" w:cs="Times New Roman"/>
          <w:color w:val="000000" w:themeColor="text1"/>
        </w:rPr>
      </w:pPr>
      <w:r w:rsidRPr="00ED014D">
        <w:rPr>
          <w:rFonts w:ascii="Times New Roman" w:hAnsi="Times New Roman" w:cs="Times New Roman"/>
          <w:color w:val="000000" w:themeColor="text1"/>
        </w:rPr>
        <w:t xml:space="preserve">CODIGO </w:t>
      </w:r>
      <w:r>
        <w:rPr>
          <w:rFonts w:ascii="Times New Roman" w:hAnsi="Times New Roman" w:cs="Times New Roman"/>
          <w:color w:val="000000" w:themeColor="text1"/>
        </w:rPr>
        <w:t>ARDUINO</w:t>
      </w:r>
      <w:r w:rsidR="001E282D">
        <w:rPr>
          <w:rFonts w:ascii="Times New Roman" w:hAnsi="Times New Roman" w:cs="Times New Roman"/>
          <w:color w:val="000000" w:themeColor="text1"/>
        </w:rPr>
        <w:t xml:space="preserve"> </w:t>
      </w:r>
      <w:r w:rsidR="00CF40B3" w:rsidRPr="00ED014D">
        <w:rPr>
          <w:rFonts w:ascii="Times New Roman" w:hAnsi="Times New Roman" w:cs="Times New Roman"/>
          <w:color w:val="000000" w:themeColor="text1"/>
        </w:rPr>
        <w:t>EXPLICACION:</w:t>
      </w:r>
    </w:p>
    <w:p w:rsidR="002F7A5D" w:rsidRDefault="00CF40B3" w:rsidP="002F7A5D">
      <w:pPr>
        <w:jc w:val="both"/>
        <w:rPr>
          <w:rFonts w:ascii="Times New Roman" w:eastAsia="Times New Roman" w:hAnsi="Times New Roman" w:cs="Times New Roman"/>
          <w:kern w:val="28"/>
          <w:lang w:val="es-ES"/>
        </w:rPr>
      </w:pPr>
      <w:r w:rsidRPr="00ED014D">
        <w:rPr>
          <w:rFonts w:ascii="Times New Roman" w:hAnsi="Times New Roman" w:cs="Times New Roman"/>
        </w:rPr>
        <w:t xml:space="preserve">Para nuestro código (en ANEXOS), </w:t>
      </w:r>
      <w:r w:rsidR="002F7A5D">
        <w:rPr>
          <w:rFonts w:ascii="Times New Roman" w:eastAsia="Times New Roman" w:hAnsi="Times New Roman" w:cs="Times New Roman"/>
          <w:kern w:val="28"/>
          <w:lang w:val="es-ES"/>
        </w:rPr>
        <w:t>Este</w:t>
      </w:r>
      <w:r w:rsidR="002F7A5D" w:rsidRPr="002F740E">
        <w:rPr>
          <w:rFonts w:ascii="Times New Roman" w:eastAsia="Times New Roman" w:hAnsi="Times New Roman" w:cs="Times New Roman"/>
          <w:kern w:val="28"/>
          <w:lang w:val="es-ES"/>
        </w:rPr>
        <w:t xml:space="preserve"> código empleado permite que el robot siga una rutina basada el algoritmo flood fill, combinado con características del procedimiento de la mano derecha, ello necesario, puesto que se empleó solo la regleta de sensores QTR8C, así </w:t>
      </w:r>
      <w:r w:rsidR="00426905" w:rsidRPr="002F740E">
        <w:rPr>
          <w:rFonts w:ascii="Times New Roman" w:eastAsia="Times New Roman" w:hAnsi="Times New Roman" w:cs="Times New Roman"/>
          <w:kern w:val="28"/>
          <w:lang w:val="es-ES"/>
        </w:rPr>
        <w:t>que,</w:t>
      </w:r>
      <w:r w:rsidR="002F7A5D" w:rsidRPr="002F740E">
        <w:rPr>
          <w:rFonts w:ascii="Times New Roman" w:eastAsia="Times New Roman" w:hAnsi="Times New Roman" w:cs="Times New Roman"/>
          <w:kern w:val="28"/>
          <w:lang w:val="es-ES"/>
        </w:rPr>
        <w:t xml:space="preserve"> mediante la combinación de esta técnica, en teoría se facilitaría el adecuado posicionamiento dentro de la matriz y una adecuada orientación del robot, permitiendo así movimientos acordes a lo esperado</w:t>
      </w:r>
      <w:r w:rsidR="002F7A5D">
        <w:rPr>
          <w:rFonts w:ascii="Times New Roman" w:eastAsia="Times New Roman" w:hAnsi="Times New Roman" w:cs="Times New Roman"/>
          <w:kern w:val="28"/>
          <w:lang w:val="es-ES"/>
        </w:rPr>
        <w:t>.</w:t>
      </w:r>
    </w:p>
    <w:p w:rsidR="00103076" w:rsidRDefault="00103076" w:rsidP="002F7A5D">
      <w:pPr>
        <w:jc w:val="both"/>
        <w:rPr>
          <w:rFonts w:ascii="Times New Roman" w:eastAsia="Times New Roman" w:hAnsi="Times New Roman" w:cs="Times New Roman"/>
          <w:kern w:val="28"/>
          <w:lang w:val="es-ES"/>
        </w:rPr>
      </w:pPr>
    </w:p>
    <w:p w:rsidR="00654A4C" w:rsidRDefault="00654A4C" w:rsidP="002F7A5D">
      <w:pPr>
        <w:jc w:val="both"/>
        <w:rPr>
          <w:rFonts w:ascii="Times New Roman" w:eastAsia="Times New Roman" w:hAnsi="Times New Roman" w:cs="Times New Roman"/>
          <w:kern w:val="28"/>
          <w:lang w:val="es-ES"/>
        </w:rPr>
      </w:pPr>
    </w:p>
    <w:p w:rsidR="00654A4C" w:rsidRDefault="00654A4C" w:rsidP="002F7A5D">
      <w:pPr>
        <w:jc w:val="both"/>
        <w:rPr>
          <w:rFonts w:ascii="Times New Roman" w:eastAsia="Times New Roman" w:hAnsi="Times New Roman" w:cs="Times New Roman"/>
          <w:kern w:val="28"/>
          <w:lang w:val="es-ES"/>
        </w:rPr>
      </w:pPr>
      <w:r>
        <w:rPr>
          <w:rFonts w:ascii="Times New Roman" w:eastAsia="Times New Roman" w:hAnsi="Times New Roman" w:cs="Times New Roman"/>
          <w:kern w:val="28"/>
          <w:lang w:val="es-ES"/>
        </w:rPr>
        <w:t>CODIGO PROCESSING EXPLICACION</w:t>
      </w:r>
    </w:p>
    <w:p w:rsidR="00654A4C" w:rsidRDefault="00654A4C" w:rsidP="002F7A5D">
      <w:pPr>
        <w:jc w:val="both"/>
        <w:rPr>
          <w:rFonts w:ascii="Times New Roman" w:eastAsia="Times New Roman" w:hAnsi="Times New Roman" w:cs="Times New Roman"/>
          <w:kern w:val="28"/>
          <w:lang w:val="es-ES"/>
        </w:rPr>
      </w:pPr>
    </w:p>
    <w:p w:rsidR="00654A4C" w:rsidRDefault="00887362" w:rsidP="002F7A5D">
      <w:pPr>
        <w:jc w:val="both"/>
        <w:rPr>
          <w:rFonts w:ascii="Times New Roman" w:eastAsia="Times New Roman" w:hAnsi="Times New Roman" w:cs="Times New Roman"/>
          <w:kern w:val="28"/>
          <w:lang w:val="es-ES"/>
        </w:rPr>
      </w:pPr>
      <w:r>
        <w:rPr>
          <w:rFonts w:ascii="Times New Roman" w:eastAsia="Times New Roman" w:hAnsi="Times New Roman" w:cs="Times New Roman"/>
          <w:kern w:val="28"/>
          <w:lang w:val="es-ES"/>
        </w:rPr>
        <w:t xml:space="preserve">El código empleado en la plataforma proccesing se realizó con el fin de llevar a cabo una comunicación serial inalámbrica, de forma que </w:t>
      </w:r>
      <w:r w:rsidR="00805B6E">
        <w:rPr>
          <w:rFonts w:ascii="Times New Roman" w:eastAsia="Times New Roman" w:hAnsi="Times New Roman" w:cs="Times New Roman"/>
          <w:kern w:val="28"/>
          <w:lang w:val="es-ES"/>
        </w:rPr>
        <w:t>se pudiera</w:t>
      </w:r>
      <w:r>
        <w:rPr>
          <w:rFonts w:ascii="Times New Roman" w:eastAsia="Times New Roman" w:hAnsi="Times New Roman" w:cs="Times New Roman"/>
          <w:kern w:val="28"/>
          <w:lang w:val="es-ES"/>
        </w:rPr>
        <w:t xml:space="preserve"> comunicar al computador la posición actual del robot en la matriz, entonces lo que el código de proccesing,</w:t>
      </w:r>
      <w:r w:rsidR="001D1A4D">
        <w:rPr>
          <w:rFonts w:ascii="Times New Roman" w:eastAsia="Times New Roman" w:hAnsi="Times New Roman" w:cs="Times New Roman"/>
          <w:kern w:val="28"/>
          <w:lang w:val="es-ES"/>
        </w:rPr>
        <w:t xml:space="preserve"> realiza es mostrar la matriz, emular las paredes con las que cuenta el laberinto real, y mover el </w:t>
      </w:r>
      <w:r w:rsidR="00951BEE">
        <w:rPr>
          <w:rFonts w:ascii="Times New Roman" w:eastAsia="Times New Roman" w:hAnsi="Times New Roman" w:cs="Times New Roman"/>
          <w:kern w:val="28"/>
          <w:lang w:val="es-ES"/>
        </w:rPr>
        <w:t>micro mouse</w:t>
      </w:r>
      <w:r w:rsidR="001D1A4D">
        <w:rPr>
          <w:rFonts w:ascii="Times New Roman" w:eastAsia="Times New Roman" w:hAnsi="Times New Roman" w:cs="Times New Roman"/>
          <w:kern w:val="28"/>
          <w:lang w:val="es-ES"/>
        </w:rPr>
        <w:t xml:space="preserve"> (representado </w:t>
      </w:r>
      <w:r w:rsidR="00114D32">
        <w:rPr>
          <w:rFonts w:ascii="Times New Roman" w:eastAsia="Times New Roman" w:hAnsi="Times New Roman" w:cs="Times New Roman"/>
          <w:kern w:val="28"/>
          <w:lang w:val="es-ES"/>
        </w:rPr>
        <w:t xml:space="preserve">por </w:t>
      </w:r>
      <w:r w:rsidR="00DC42C2">
        <w:rPr>
          <w:rFonts w:ascii="Times New Roman" w:eastAsia="Times New Roman" w:hAnsi="Times New Roman" w:cs="Times New Roman"/>
          <w:kern w:val="28"/>
          <w:lang w:val="es-ES"/>
        </w:rPr>
        <w:t>un cuadro de color negro</w:t>
      </w:r>
      <w:r w:rsidR="00114D32">
        <w:rPr>
          <w:rFonts w:ascii="Times New Roman" w:eastAsia="Times New Roman" w:hAnsi="Times New Roman" w:cs="Times New Roman"/>
          <w:kern w:val="28"/>
          <w:lang w:val="es-ES"/>
        </w:rPr>
        <w:t>)</w:t>
      </w:r>
      <w:r w:rsidR="00BC78BB">
        <w:rPr>
          <w:rFonts w:ascii="Times New Roman" w:eastAsia="Times New Roman" w:hAnsi="Times New Roman" w:cs="Times New Roman"/>
          <w:kern w:val="28"/>
          <w:lang w:val="es-ES"/>
        </w:rPr>
        <w:t>, en este sentido se destacan las funciones empeladas en el código processing</w:t>
      </w:r>
    </w:p>
    <w:p w:rsidR="000770D1" w:rsidRDefault="00BC78BB" w:rsidP="000770D1">
      <w:pPr>
        <w:pStyle w:val="Prrafodelista"/>
        <w:numPr>
          <w:ilvl w:val="0"/>
          <w:numId w:val="4"/>
        </w:numPr>
        <w:jc w:val="both"/>
        <w:rPr>
          <w:rFonts w:ascii="Times New Roman" w:eastAsia="Times New Roman" w:hAnsi="Times New Roman" w:cs="Times New Roman"/>
          <w:kern w:val="28"/>
          <w:lang w:val="es-ES"/>
        </w:rPr>
      </w:pPr>
      <w:r>
        <w:rPr>
          <w:rFonts w:ascii="Times New Roman" w:eastAsia="Times New Roman" w:hAnsi="Times New Roman" w:cs="Times New Roman"/>
          <w:kern w:val="28"/>
          <w:lang w:val="es-ES"/>
        </w:rPr>
        <w:t>Setwalls</w:t>
      </w:r>
      <w:r w:rsidR="00C01FE5">
        <w:rPr>
          <w:rFonts w:ascii="Times New Roman" w:eastAsia="Times New Roman" w:hAnsi="Times New Roman" w:cs="Times New Roman"/>
          <w:kern w:val="28"/>
          <w:lang w:val="es-ES"/>
        </w:rPr>
        <w:t xml:space="preserve">: fija las paredes de acuerdo a las </w:t>
      </w:r>
      <w:r w:rsidR="006846C2">
        <w:rPr>
          <w:rFonts w:ascii="Times New Roman" w:eastAsia="Times New Roman" w:hAnsi="Times New Roman" w:cs="Times New Roman"/>
          <w:kern w:val="28"/>
          <w:lang w:val="es-ES"/>
        </w:rPr>
        <w:t>coordenadas que</w:t>
      </w:r>
      <w:r w:rsidR="00C01FE5">
        <w:rPr>
          <w:rFonts w:ascii="Times New Roman" w:eastAsia="Times New Roman" w:hAnsi="Times New Roman" w:cs="Times New Roman"/>
          <w:kern w:val="28"/>
          <w:lang w:val="es-ES"/>
        </w:rPr>
        <w:t xml:space="preserve"> se le pasen, definidas como</w:t>
      </w:r>
      <w:r w:rsidR="006846C2">
        <w:rPr>
          <w:rFonts w:ascii="Times New Roman" w:eastAsia="Times New Roman" w:hAnsi="Times New Roman" w:cs="Times New Roman"/>
          <w:kern w:val="28"/>
          <w:lang w:val="es-ES"/>
        </w:rPr>
        <w:t>, NORTH, EAST, SOUTH, WEST</w:t>
      </w:r>
      <w:r w:rsidR="000770D1">
        <w:rPr>
          <w:rFonts w:ascii="Times New Roman" w:eastAsia="Times New Roman" w:hAnsi="Times New Roman" w:cs="Times New Roman"/>
          <w:kern w:val="28"/>
          <w:lang w:val="es-ES"/>
        </w:rPr>
        <w:t>.</w:t>
      </w:r>
    </w:p>
    <w:p w:rsidR="000770D1" w:rsidRPr="000770D1" w:rsidRDefault="000770D1" w:rsidP="000770D1">
      <w:pPr>
        <w:pStyle w:val="Prrafodelista"/>
        <w:numPr>
          <w:ilvl w:val="0"/>
          <w:numId w:val="4"/>
        </w:numPr>
        <w:jc w:val="both"/>
        <w:rPr>
          <w:rFonts w:ascii="Times New Roman" w:eastAsia="Times New Roman" w:hAnsi="Times New Roman" w:cs="Times New Roman"/>
          <w:kern w:val="28"/>
          <w:lang w:val="es-ES"/>
        </w:rPr>
      </w:pPr>
      <w:r>
        <w:rPr>
          <w:rFonts w:ascii="Times New Roman" w:eastAsia="Times New Roman" w:hAnsi="Times New Roman" w:cs="Times New Roman"/>
          <w:kern w:val="28"/>
          <w:lang w:val="es-ES"/>
        </w:rPr>
        <w:t xml:space="preserve">Graw: se encarga mostrar gráficamente la matriz, el micro mouse, </w:t>
      </w:r>
      <w:r w:rsidR="00C821EA">
        <w:rPr>
          <w:rFonts w:ascii="Times New Roman" w:eastAsia="Times New Roman" w:hAnsi="Times New Roman" w:cs="Times New Roman"/>
          <w:kern w:val="28"/>
          <w:lang w:val="es-ES"/>
        </w:rPr>
        <w:t>y la numeración en la cuadricula.</w:t>
      </w:r>
    </w:p>
    <w:p w:rsidR="00654A4C" w:rsidRPr="002F740E" w:rsidRDefault="00654A4C" w:rsidP="002F7A5D">
      <w:pPr>
        <w:jc w:val="both"/>
        <w:rPr>
          <w:rFonts w:ascii="Times New Roman" w:hAnsi="Times New Roman" w:cs="Times New Roman"/>
        </w:rPr>
      </w:pPr>
    </w:p>
    <w:p w:rsidR="002F7A5D" w:rsidRDefault="002F7A5D" w:rsidP="002F7A5D">
      <w:pPr>
        <w:jc w:val="both"/>
        <w:rPr>
          <w:rFonts w:ascii="Times New Roman" w:hAnsi="Times New Roman" w:cs="Times New Roman"/>
        </w:rPr>
      </w:pPr>
    </w:p>
    <w:p w:rsidR="002F7A5D" w:rsidRDefault="002F7A5D" w:rsidP="002F7A5D">
      <w:pPr>
        <w:jc w:val="both"/>
        <w:rPr>
          <w:rFonts w:ascii="Times New Roman" w:hAnsi="Times New Roman" w:cs="Times New Roman"/>
        </w:rPr>
      </w:pPr>
    </w:p>
    <w:p w:rsidR="009A41AF" w:rsidRPr="002F7A5D" w:rsidRDefault="009A41AF" w:rsidP="002F7A5D">
      <w:pPr>
        <w:pStyle w:val="Ttulo1"/>
        <w:rPr>
          <w:b/>
          <w:sz w:val="24"/>
        </w:rPr>
      </w:pPr>
      <w:r w:rsidRPr="002F7A5D">
        <w:rPr>
          <w:b/>
          <w:sz w:val="24"/>
        </w:rPr>
        <w:t>conclusiones</w:t>
      </w:r>
    </w:p>
    <w:p w:rsidR="00CB54D4" w:rsidRDefault="00CB54D4" w:rsidP="003F58FE">
      <w:pPr>
        <w:pStyle w:val="Prrafodelista"/>
        <w:numPr>
          <w:ilvl w:val="0"/>
          <w:numId w:val="3"/>
        </w:numPr>
        <w:jc w:val="both"/>
        <w:rPr>
          <w:rFonts w:ascii="Times New Roman" w:hAnsi="Times New Roman" w:cs="Times New Roman"/>
        </w:rPr>
      </w:pPr>
      <w:r>
        <w:rPr>
          <w:rFonts w:ascii="Times New Roman" w:hAnsi="Times New Roman" w:cs="Times New Roman"/>
        </w:rPr>
        <w:t xml:space="preserve">se analizó la efectividad de la lógica en las secuencias </w:t>
      </w:r>
      <w:r w:rsidR="00246F26">
        <w:rPr>
          <w:rFonts w:ascii="Times New Roman" w:hAnsi="Times New Roman" w:cs="Times New Roman"/>
        </w:rPr>
        <w:t>descritas por</w:t>
      </w:r>
      <w:r>
        <w:rPr>
          <w:rFonts w:ascii="Times New Roman" w:hAnsi="Times New Roman" w:cs="Times New Roman"/>
        </w:rPr>
        <w:t xml:space="preserve"> el código flood fill combinado con l algoritmo de seguimiento de la mano izquierda</w:t>
      </w:r>
      <w:r w:rsidR="00246F26">
        <w:rPr>
          <w:rFonts w:ascii="Times New Roman" w:hAnsi="Times New Roman" w:cs="Times New Roman"/>
        </w:rPr>
        <w:t>.</w:t>
      </w:r>
    </w:p>
    <w:p w:rsidR="00246F26" w:rsidRDefault="00246F26" w:rsidP="003F58FE">
      <w:pPr>
        <w:pStyle w:val="Prrafodelista"/>
        <w:numPr>
          <w:ilvl w:val="0"/>
          <w:numId w:val="3"/>
        </w:numPr>
        <w:jc w:val="both"/>
        <w:rPr>
          <w:rFonts w:ascii="Times New Roman" w:hAnsi="Times New Roman" w:cs="Times New Roman"/>
        </w:rPr>
      </w:pPr>
      <w:r>
        <w:rPr>
          <w:rFonts w:ascii="Times New Roman" w:hAnsi="Times New Roman" w:cs="Times New Roman"/>
        </w:rPr>
        <w:t xml:space="preserve">Se verifico el poder y alcance que pueden tener la aplicación de microcontroladores en la </w:t>
      </w:r>
      <w:r w:rsidR="005B0216">
        <w:rPr>
          <w:rFonts w:ascii="Times New Roman" w:hAnsi="Times New Roman" w:cs="Times New Roman"/>
        </w:rPr>
        <w:t>práctica</w:t>
      </w:r>
      <w:r>
        <w:rPr>
          <w:rFonts w:ascii="Times New Roman" w:hAnsi="Times New Roman" w:cs="Times New Roman"/>
        </w:rPr>
        <w:t>, que en este caso, desde el punto de vista de control, represent</w:t>
      </w:r>
      <w:r w:rsidR="005B0216">
        <w:rPr>
          <w:rFonts w:ascii="Times New Roman" w:hAnsi="Times New Roman" w:cs="Times New Roman"/>
        </w:rPr>
        <w:t>a una oportunidad importante, como se vio, la utilización de un controlador PID en una aplicación común, como el robot maze solving.</w:t>
      </w:r>
    </w:p>
    <w:p w:rsidR="009A41AF" w:rsidRPr="00ED014D" w:rsidRDefault="003F58FE" w:rsidP="003F58FE">
      <w:pPr>
        <w:pStyle w:val="Prrafodelista"/>
        <w:numPr>
          <w:ilvl w:val="0"/>
          <w:numId w:val="3"/>
        </w:numPr>
        <w:jc w:val="both"/>
        <w:rPr>
          <w:rFonts w:ascii="Times New Roman" w:hAnsi="Times New Roman" w:cs="Times New Roman"/>
        </w:rPr>
      </w:pPr>
      <w:r w:rsidRPr="00ED014D">
        <w:rPr>
          <w:rFonts w:ascii="Times New Roman" w:hAnsi="Times New Roman" w:cs="Times New Roman"/>
        </w:rPr>
        <w:t>S</w:t>
      </w:r>
      <w:r w:rsidR="009A41AF" w:rsidRPr="00ED014D">
        <w:rPr>
          <w:rFonts w:ascii="Times New Roman" w:hAnsi="Times New Roman" w:cs="Times New Roman"/>
        </w:rPr>
        <w:t xml:space="preserve">e comprobó como el control PID mejoro nuestra respuesta, considerablemente, pues le daba mejor control al </w:t>
      </w:r>
      <w:r w:rsidR="00C52429" w:rsidRPr="00ED014D">
        <w:rPr>
          <w:rFonts w:ascii="Times New Roman" w:hAnsi="Times New Roman" w:cs="Times New Roman"/>
        </w:rPr>
        <w:t>seguidor de línea</w:t>
      </w:r>
      <w:r w:rsidR="009A41AF" w:rsidRPr="00ED014D">
        <w:rPr>
          <w:rFonts w:ascii="Times New Roman" w:hAnsi="Times New Roman" w:cs="Times New Roman"/>
        </w:rPr>
        <w:t xml:space="preserve">, pero este no siempre mejoraba de acuerdo a los valores establecidos en nuestras constantes su respuesta podía llegar a ser peor también, en especial si se establecía una constante de integración muy grande. </w:t>
      </w:r>
    </w:p>
    <w:p w:rsidR="00653FE7" w:rsidRPr="00653FE7" w:rsidRDefault="003F58FE" w:rsidP="00653FE7">
      <w:pPr>
        <w:pStyle w:val="Prrafodelista"/>
        <w:numPr>
          <w:ilvl w:val="0"/>
          <w:numId w:val="3"/>
        </w:numPr>
        <w:jc w:val="both"/>
        <w:rPr>
          <w:rFonts w:ascii="Times New Roman" w:hAnsi="Times New Roman" w:cs="Times New Roman"/>
        </w:rPr>
      </w:pPr>
      <w:r w:rsidRPr="00ED014D">
        <w:rPr>
          <w:rFonts w:ascii="Times New Roman" w:hAnsi="Times New Roman" w:cs="Times New Roman"/>
        </w:rPr>
        <w:t>S</w:t>
      </w:r>
      <w:r w:rsidR="009A41AF" w:rsidRPr="00ED014D">
        <w:rPr>
          <w:rFonts w:ascii="Times New Roman" w:hAnsi="Times New Roman" w:cs="Times New Roman"/>
        </w:rPr>
        <w:t xml:space="preserve">e verifico el comportamiento de puente H al establecer el manejo de los motores ya que </w:t>
      </w:r>
      <w:r w:rsidR="00C52429" w:rsidRPr="00ED014D">
        <w:rPr>
          <w:rFonts w:ascii="Times New Roman" w:hAnsi="Times New Roman" w:cs="Times New Roman"/>
        </w:rPr>
        <w:t>este,</w:t>
      </w:r>
      <w:r w:rsidR="009A41AF" w:rsidRPr="00ED014D">
        <w:rPr>
          <w:rFonts w:ascii="Times New Roman" w:hAnsi="Times New Roman" w:cs="Times New Roman"/>
        </w:rPr>
        <w:t xml:space="preserve"> les daba la dirección deseada y </w:t>
      </w:r>
      <w:r w:rsidR="00C52429" w:rsidRPr="00ED014D">
        <w:rPr>
          <w:rFonts w:ascii="Times New Roman" w:hAnsi="Times New Roman" w:cs="Times New Roman"/>
        </w:rPr>
        <w:t>los cambios necesarios,</w:t>
      </w:r>
      <w:r w:rsidR="009A41AF" w:rsidRPr="00ED014D">
        <w:rPr>
          <w:rFonts w:ascii="Times New Roman" w:hAnsi="Times New Roman" w:cs="Times New Roman"/>
        </w:rPr>
        <w:t xml:space="preserve"> para que el carro </w:t>
      </w:r>
      <w:r w:rsidR="00C52429" w:rsidRPr="00ED014D">
        <w:rPr>
          <w:rFonts w:ascii="Times New Roman" w:hAnsi="Times New Roman" w:cs="Times New Roman"/>
        </w:rPr>
        <w:t>girara,</w:t>
      </w:r>
      <w:r w:rsidR="009A41AF" w:rsidRPr="00ED014D">
        <w:rPr>
          <w:rFonts w:ascii="Times New Roman" w:hAnsi="Times New Roman" w:cs="Times New Roman"/>
        </w:rPr>
        <w:t xml:space="preserve"> además de sumarle algo de p</w:t>
      </w:r>
      <w:r w:rsidR="00653FE7">
        <w:rPr>
          <w:rFonts w:ascii="Times New Roman" w:hAnsi="Times New Roman" w:cs="Times New Roman"/>
        </w:rPr>
        <w:t>otencia al giro de las llantas.</w:t>
      </w:r>
    </w:p>
    <w:p w:rsidR="003F58FE" w:rsidRPr="00ED014D" w:rsidRDefault="003F58FE" w:rsidP="003F58FE">
      <w:pPr>
        <w:pStyle w:val="Prrafodelista"/>
        <w:numPr>
          <w:ilvl w:val="0"/>
          <w:numId w:val="3"/>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Se construyó la estructura física del vehículo seguidor de línea de acuerdo a parámetros de diseño tenidos en cuenta.</w:t>
      </w:r>
    </w:p>
    <w:p w:rsidR="003F58FE" w:rsidRPr="00ED014D" w:rsidRDefault="003F58FE" w:rsidP="003F58FE">
      <w:pPr>
        <w:pStyle w:val="Prrafodelista"/>
        <w:numPr>
          <w:ilvl w:val="0"/>
          <w:numId w:val="3"/>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Se acondicionó la tarjeta de desarrollo al vehículo de forma que pueda ejercer la ejecución o intercambio de señales con el mismo, y los sensores que este tiene adaptados.</w:t>
      </w:r>
    </w:p>
    <w:p w:rsidR="003F58FE" w:rsidRPr="00ED014D" w:rsidRDefault="003F58FE" w:rsidP="003F58FE">
      <w:pPr>
        <w:pStyle w:val="Prrafodelista"/>
        <w:numPr>
          <w:ilvl w:val="0"/>
          <w:numId w:val="3"/>
        </w:numPr>
        <w:jc w:val="both"/>
        <w:rPr>
          <w:rFonts w:ascii="Times New Roman" w:hAnsi="Times New Roman" w:cs="Times New Roman"/>
          <w:color w:val="000000" w:themeColor="text1"/>
        </w:rPr>
      </w:pPr>
      <w:r w:rsidRPr="00ED014D">
        <w:rPr>
          <w:rFonts w:ascii="Times New Roman" w:hAnsi="Times New Roman" w:cs="Times New Roman"/>
          <w:color w:val="000000" w:themeColor="text1"/>
        </w:rPr>
        <w:t>Se diseñó el código base PID que permite realizar la ejecución del movimiento de la forma más estable y acorde posible al comportamiento esperado.</w:t>
      </w:r>
    </w:p>
    <w:p w:rsidR="003F58FE" w:rsidRPr="00ED014D" w:rsidRDefault="003F58FE" w:rsidP="004C5289">
      <w:pPr>
        <w:ind w:left="360"/>
        <w:jc w:val="both"/>
        <w:rPr>
          <w:rFonts w:ascii="Times New Roman" w:hAnsi="Times New Roman" w:cs="Times New Roman"/>
        </w:rPr>
      </w:pPr>
    </w:p>
    <w:p w:rsidR="001E17A1" w:rsidRPr="00ED014D" w:rsidRDefault="001E17A1" w:rsidP="001E17A1">
      <w:pPr>
        <w:pStyle w:val="Ttulo1"/>
        <w:rPr>
          <w:sz w:val="22"/>
          <w:szCs w:val="22"/>
        </w:rPr>
      </w:pPr>
      <w:r w:rsidRPr="00ED014D">
        <w:rPr>
          <w:sz w:val="22"/>
          <w:szCs w:val="22"/>
        </w:rPr>
        <w:t>REFERENCIAS</w:t>
      </w:r>
    </w:p>
    <w:p w:rsidR="000350B5" w:rsidRPr="00ED014D" w:rsidRDefault="001E17A1" w:rsidP="003F256F">
      <w:pPr>
        <w:jc w:val="both"/>
        <w:rPr>
          <w:rFonts w:ascii="Times New Roman" w:hAnsi="Times New Roman" w:cs="Times New Roman"/>
        </w:rPr>
      </w:pPr>
      <w:r w:rsidRPr="00ED014D">
        <w:rPr>
          <w:rFonts w:ascii="Times New Roman" w:hAnsi="Times New Roman" w:cs="Times New Roman"/>
        </w:rPr>
        <w:t xml:space="preserve">[1] Virginia </w:t>
      </w:r>
      <w:proofErr w:type="spellStart"/>
      <w:r w:rsidRPr="00ED014D">
        <w:rPr>
          <w:rFonts w:ascii="Times New Roman" w:hAnsi="Times New Roman" w:cs="Times New Roman"/>
        </w:rPr>
        <w:t>Mazzone</w:t>
      </w:r>
      <w:proofErr w:type="spellEnd"/>
      <w:r w:rsidRPr="00ED014D">
        <w:rPr>
          <w:rFonts w:ascii="Times New Roman" w:hAnsi="Times New Roman" w:cs="Times New Roman"/>
        </w:rPr>
        <w:t>; Controladores PID; marzo 2002</w:t>
      </w: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142394" w:rsidRPr="00ED014D" w:rsidRDefault="00142394"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CF40B3" w:rsidRPr="00ED014D" w:rsidRDefault="00CF40B3" w:rsidP="003F256F">
      <w:pPr>
        <w:jc w:val="both"/>
        <w:rPr>
          <w:rFonts w:ascii="Times New Roman" w:hAnsi="Times New Roman" w:cs="Times New Roman"/>
        </w:rPr>
      </w:pPr>
    </w:p>
    <w:p w:rsidR="00ED014D" w:rsidRDefault="00ED014D" w:rsidP="00ED014D">
      <w:pPr>
        <w:rPr>
          <w:rFonts w:ascii="Times New Roman" w:hAnsi="Times New Roman" w:cs="Times New Roman"/>
        </w:rPr>
      </w:pPr>
    </w:p>
    <w:p w:rsidR="00142394" w:rsidRPr="00ED014D" w:rsidRDefault="00142394" w:rsidP="00ED014D">
      <w:pPr>
        <w:jc w:val="center"/>
        <w:rPr>
          <w:rFonts w:ascii="Times New Roman" w:hAnsi="Times New Roman" w:cs="Times New Roman"/>
          <w:b/>
        </w:rPr>
      </w:pPr>
      <w:r w:rsidRPr="00ED014D">
        <w:rPr>
          <w:rFonts w:ascii="Times New Roman" w:hAnsi="Times New Roman" w:cs="Times New Roman"/>
          <w:b/>
        </w:rPr>
        <w:t>ANEXOS</w:t>
      </w:r>
    </w:p>
    <w:p w:rsidR="00142394" w:rsidRPr="00ED014D" w:rsidRDefault="00142394" w:rsidP="00142394">
      <w:pPr>
        <w:rPr>
          <w:rFonts w:ascii="Times New Roman" w:hAnsi="Times New Roman" w:cs="Times New Roman"/>
        </w:rPr>
      </w:pPr>
      <w:r w:rsidRPr="00ED014D">
        <w:rPr>
          <w:rFonts w:ascii="Times New Roman" w:hAnsi="Times New Roman" w:cs="Times New Roman"/>
        </w:rPr>
        <w:t>Algoritmo en lenguaje C utilizado para la implementación.</w:t>
      </w:r>
    </w:p>
    <w:p w:rsidR="00142394" w:rsidRDefault="00142394" w:rsidP="00142394">
      <w:pPr>
        <w:rPr>
          <w:rFonts w:ascii="Times New Roman" w:hAnsi="Times New Roman" w:cs="Times New Roman"/>
        </w:rPr>
      </w:pP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#include &lt;</w:t>
      </w:r>
      <w:proofErr w:type="spellStart"/>
      <w:r w:rsidRPr="001C673B">
        <w:rPr>
          <w:rFonts w:ascii="Times New Roman" w:hAnsi="Times New Roman" w:cs="Times New Roman"/>
          <w:lang w:val="en-US"/>
        </w:rPr>
        <w:t>QTRSensors.h</w:t>
      </w:r>
      <w:proofErr w:type="spellEnd"/>
      <w:proofErr w:type="gramStart"/>
      <w:r w:rsidRPr="001C673B">
        <w:rPr>
          <w:rFonts w:ascii="Times New Roman" w:hAnsi="Times New Roman" w:cs="Times New Roman"/>
          <w:lang w:val="en-US"/>
        </w:rPr>
        <w:t>&gt;  /</w:t>
      </w:r>
      <w:proofErr w:type="gram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Pololu</w:t>
      </w:r>
      <w:proofErr w:type="spellEnd"/>
      <w:r w:rsidRPr="001C673B">
        <w:rPr>
          <w:rFonts w:ascii="Times New Roman" w:hAnsi="Times New Roman" w:cs="Times New Roman"/>
          <w:lang w:val="en-US"/>
        </w:rPr>
        <w:t xml:space="preserve"> QTR Library </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w:t>
      </w:r>
      <w:proofErr w:type="spellStart"/>
      <w:r w:rsidRPr="001C673B">
        <w:rPr>
          <w:rFonts w:ascii="Times New Roman" w:hAnsi="Times New Roman" w:cs="Times New Roman"/>
        </w:rPr>
        <w:t>ddefinicion</w:t>
      </w:r>
      <w:proofErr w:type="spellEnd"/>
      <w:r w:rsidRPr="001C673B">
        <w:rPr>
          <w:rFonts w:ascii="Times New Roman" w:hAnsi="Times New Roman" w:cs="Times New Roman"/>
        </w:rPr>
        <w:t xml:space="preserve"> sensores</w:t>
      </w:r>
    </w:p>
    <w:p w:rsidR="001C673B" w:rsidRPr="001C673B" w:rsidRDefault="001C673B" w:rsidP="001C673B">
      <w:pPr>
        <w:rPr>
          <w:rFonts w:ascii="Times New Roman" w:hAnsi="Times New Roman" w:cs="Times New Roman"/>
        </w:rPr>
      </w:pPr>
      <w:r w:rsidRPr="001C673B">
        <w:rPr>
          <w:rFonts w:ascii="Times New Roman" w:hAnsi="Times New Roman" w:cs="Times New Roman"/>
        </w:rPr>
        <w:t>#define NUM_SENSORS   8     // sensores usados</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#define TIMEOUT       2500  // 2.5 milisegundos para </w:t>
      </w:r>
      <w:proofErr w:type="spellStart"/>
      <w:r w:rsidRPr="001C673B">
        <w:rPr>
          <w:rFonts w:ascii="Times New Roman" w:hAnsi="Times New Roman" w:cs="Times New Roman"/>
        </w:rPr>
        <w:t>sensar</w:t>
      </w:r>
      <w:proofErr w:type="spellEnd"/>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sensores 0-7 </w:t>
      </w:r>
      <w:proofErr w:type="spellStart"/>
      <w:r w:rsidRPr="001C673B">
        <w:rPr>
          <w:rFonts w:ascii="Times New Roman" w:hAnsi="Times New Roman" w:cs="Times New Roman"/>
        </w:rPr>
        <w:t>estN</w:t>
      </w:r>
      <w:proofErr w:type="spellEnd"/>
      <w:r w:rsidRPr="001C673B">
        <w:rPr>
          <w:rFonts w:ascii="Times New Roman" w:hAnsi="Times New Roman" w:cs="Times New Roman"/>
        </w:rPr>
        <w:t xml:space="preserve"> Conectados a pines digitales 2 hasta 10 respectivamente el pin 3 es usado por un motor</w:t>
      </w:r>
    </w:p>
    <w:p w:rsidR="001C673B" w:rsidRPr="001C673B" w:rsidRDefault="001C673B" w:rsidP="001C673B">
      <w:pPr>
        <w:rPr>
          <w:rFonts w:ascii="Times New Roman" w:hAnsi="Times New Roman" w:cs="Times New Roman"/>
          <w:lang w:val="en-US"/>
        </w:rPr>
      </w:pPr>
      <w:proofErr w:type="spellStart"/>
      <w:r w:rsidRPr="001C673B">
        <w:rPr>
          <w:rFonts w:ascii="Times New Roman" w:hAnsi="Times New Roman" w:cs="Times New Roman"/>
          <w:lang w:val="en-US"/>
        </w:rPr>
        <w:t>QTRSensorsRC</w:t>
      </w:r>
      <w:proofErr w:type="spellEnd"/>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qtrrc</w:t>
      </w:r>
      <w:proofErr w:type="spellEnd"/>
      <w:r w:rsidRPr="001C673B">
        <w:rPr>
          <w:rFonts w:ascii="Times New Roman" w:hAnsi="Times New Roman" w:cs="Times New Roman"/>
          <w:lang w:val="en-US"/>
        </w:rPr>
        <w:t>(</w:t>
      </w:r>
      <w:proofErr w:type="gramEnd"/>
      <w:r w:rsidRPr="001C673B">
        <w:rPr>
          <w:rFonts w:ascii="Times New Roman" w:hAnsi="Times New Roman" w:cs="Times New Roman"/>
          <w:lang w:val="en-US"/>
        </w:rPr>
        <w:t>(unsigned char[]) {2, 4, 5, 6, 7, 8, 9,10},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NUM_SENSORS, TIMEOUT);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unsigned </w:t>
      </w: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[NUM_SENSORS];</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unsigned </w:t>
      </w: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line_position</w:t>
      </w:r>
      <w:proofErr w:type="spellEnd"/>
      <w:r w:rsidRPr="001C673B">
        <w:rPr>
          <w:rFonts w:ascii="Times New Roman" w:hAnsi="Times New Roman" w:cs="Times New Roman"/>
          <w:lang w:val="en-US"/>
        </w:rPr>
        <w:t xml:space="preserve">=0; // 0-7000 </w:t>
      </w:r>
      <w:proofErr w:type="spellStart"/>
      <w:r w:rsidRPr="001C673B">
        <w:rPr>
          <w:rFonts w:ascii="Times New Roman" w:hAnsi="Times New Roman" w:cs="Times New Roman"/>
          <w:lang w:val="en-US"/>
        </w:rPr>
        <w:t>indica</w:t>
      </w:r>
      <w:proofErr w:type="spellEnd"/>
      <w:r w:rsidRPr="001C673B">
        <w:rPr>
          <w:rFonts w:ascii="Times New Roman" w:hAnsi="Times New Roman" w:cs="Times New Roman"/>
          <w:lang w:val="en-US"/>
        </w:rPr>
        <w:t xml:space="preserve"> valor de </w:t>
      </w:r>
      <w:proofErr w:type="spellStart"/>
      <w:r w:rsidRPr="001C673B">
        <w:rPr>
          <w:rFonts w:ascii="Times New Roman" w:hAnsi="Times New Roman" w:cs="Times New Roman"/>
          <w:lang w:val="en-US"/>
        </w:rPr>
        <w:t>sensores</w:t>
      </w:r>
      <w:proofErr w:type="spellEnd"/>
      <w:r w:rsidRPr="001C673B">
        <w:rPr>
          <w:rFonts w:ascii="Times New Roman" w:hAnsi="Times New Roman" w:cs="Times New Roman"/>
          <w:lang w:val="en-US"/>
        </w:rPr>
        <w:t xml:space="preserve"> 0-7</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motor driver</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pwm_a</w:t>
      </w:r>
      <w:proofErr w:type="spellEnd"/>
      <w:r w:rsidRPr="001C673B">
        <w:rPr>
          <w:rFonts w:ascii="Times New Roman" w:hAnsi="Times New Roman" w:cs="Times New Roman"/>
          <w:lang w:val="en-US"/>
        </w:rPr>
        <w:t xml:space="preserve"> = 3;  </w:t>
      </w:r>
    </w:p>
    <w:p w:rsidR="001C673B" w:rsidRPr="001C673B" w:rsidRDefault="001C673B" w:rsidP="001C673B">
      <w:pPr>
        <w:rPr>
          <w:rFonts w:ascii="Times New Roman" w:hAnsi="Times New Roman" w:cs="Times New Roman"/>
          <w:lang w:val="en-US"/>
        </w:rPr>
      </w:pP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dir_a</w:t>
      </w:r>
      <w:proofErr w:type="spellEnd"/>
      <w:r w:rsidRPr="001C673B">
        <w:rPr>
          <w:rFonts w:ascii="Times New Roman" w:hAnsi="Times New Roman" w:cs="Times New Roman"/>
          <w:lang w:val="en-US"/>
        </w:rPr>
        <w:t xml:space="preserve"> = 12;  </w:t>
      </w:r>
    </w:p>
    <w:p w:rsidR="001C673B" w:rsidRPr="001C673B" w:rsidRDefault="001C673B" w:rsidP="001C673B">
      <w:pPr>
        <w:rPr>
          <w:rFonts w:ascii="Times New Roman" w:hAnsi="Times New Roman" w:cs="Times New Roman"/>
          <w:lang w:val="en-US"/>
        </w:rPr>
      </w:pPr>
      <w:proofErr w:type="spellStart"/>
      <w:proofErr w:type="gramStart"/>
      <w:r w:rsidRPr="001C673B">
        <w:rPr>
          <w:rFonts w:ascii="Times New Roman" w:hAnsi="Times New Roman" w:cs="Times New Roman"/>
          <w:lang w:val="en-US"/>
        </w:rPr>
        <w:t>int</w:t>
      </w:r>
      <w:proofErr w:type="spellEnd"/>
      <w:proofErr w:type="gram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pwm_b</w:t>
      </w:r>
      <w:proofErr w:type="spellEnd"/>
      <w:r w:rsidRPr="001C673B">
        <w:rPr>
          <w:rFonts w:ascii="Times New Roman" w:hAnsi="Times New Roman" w:cs="Times New Roman"/>
          <w:lang w:val="en-US"/>
        </w:rPr>
        <w:t xml:space="preserve"> = 11;  //PWM control for motor outputs 3 and 4 is on digital pin 11  (Right motor)</w:t>
      </w:r>
    </w:p>
    <w:p w:rsidR="001C673B" w:rsidRPr="001C673B" w:rsidRDefault="001C673B" w:rsidP="001C673B">
      <w:pPr>
        <w:rPr>
          <w:rFonts w:ascii="Times New Roman" w:hAnsi="Times New Roman" w:cs="Times New Roman"/>
          <w:lang w:val="en-US"/>
        </w:rPr>
      </w:pPr>
      <w:proofErr w:type="spellStart"/>
      <w:proofErr w:type="gramStart"/>
      <w:r w:rsidRPr="001C673B">
        <w:rPr>
          <w:rFonts w:ascii="Times New Roman" w:hAnsi="Times New Roman" w:cs="Times New Roman"/>
          <w:lang w:val="en-US"/>
        </w:rPr>
        <w:t>int</w:t>
      </w:r>
      <w:proofErr w:type="spellEnd"/>
      <w:proofErr w:type="gram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dir_b</w:t>
      </w:r>
      <w:proofErr w:type="spellEnd"/>
      <w:r w:rsidRPr="001C673B">
        <w:rPr>
          <w:rFonts w:ascii="Times New Roman" w:hAnsi="Times New Roman" w:cs="Times New Roman"/>
          <w:lang w:val="en-US"/>
        </w:rPr>
        <w:t xml:space="preserve"> = 13;  //direction control for motor outputs 3 and 4 is on digital pin 13  (Right motor)</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proofErr w:type="spellStart"/>
      <w:r w:rsidRPr="001C673B">
        <w:rPr>
          <w:rFonts w:ascii="Times New Roman" w:hAnsi="Times New Roman" w:cs="Times New Roman"/>
        </w:rPr>
        <w:t>int</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calSpeed</w:t>
      </w:r>
      <w:proofErr w:type="spellEnd"/>
      <w:r w:rsidRPr="001C673B">
        <w:rPr>
          <w:rFonts w:ascii="Times New Roman" w:hAnsi="Times New Roman" w:cs="Times New Roman"/>
        </w:rPr>
        <w:t xml:space="preserve"> = 165;   </w:t>
      </w:r>
    </w:p>
    <w:p w:rsidR="001C673B" w:rsidRPr="001C673B" w:rsidRDefault="001C673B" w:rsidP="001C673B">
      <w:pPr>
        <w:rPr>
          <w:rFonts w:ascii="Times New Roman" w:hAnsi="Times New Roman" w:cs="Times New Roman"/>
        </w:rPr>
      </w:pPr>
      <w:proofErr w:type="spellStart"/>
      <w:proofErr w:type="gramStart"/>
      <w:r w:rsidRPr="001C673B">
        <w:rPr>
          <w:rFonts w:ascii="Times New Roman" w:hAnsi="Times New Roman" w:cs="Times New Roman"/>
        </w:rPr>
        <w:t>int</w:t>
      </w:r>
      <w:proofErr w:type="spellEnd"/>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turnSpeed</w:t>
      </w:r>
      <w:proofErr w:type="spellEnd"/>
      <w:r w:rsidRPr="001C673B">
        <w:rPr>
          <w:rFonts w:ascii="Times New Roman" w:hAnsi="Times New Roman" w:cs="Times New Roman"/>
        </w:rPr>
        <w:t xml:space="preserve"> = 200;    //ajustar el valor de motores se ejecutarán mientras que da vuelta.</w:t>
      </w:r>
    </w:p>
    <w:p w:rsidR="001C673B" w:rsidRPr="001C673B" w:rsidRDefault="001C673B" w:rsidP="001C673B">
      <w:pPr>
        <w:rPr>
          <w:rFonts w:ascii="Times New Roman" w:hAnsi="Times New Roman" w:cs="Times New Roman"/>
        </w:rPr>
      </w:pPr>
      <w:proofErr w:type="spellStart"/>
      <w:proofErr w:type="gramStart"/>
      <w:r w:rsidRPr="001C673B">
        <w:rPr>
          <w:rFonts w:ascii="Times New Roman" w:hAnsi="Times New Roman" w:cs="Times New Roman"/>
        </w:rPr>
        <w:t>int</w:t>
      </w:r>
      <w:proofErr w:type="spellEnd"/>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turnSpeedSlow</w:t>
      </w:r>
      <w:proofErr w:type="spellEnd"/>
      <w:r w:rsidRPr="001C673B">
        <w:rPr>
          <w:rFonts w:ascii="Times New Roman" w:hAnsi="Times New Roman" w:cs="Times New Roman"/>
        </w:rPr>
        <w:t xml:space="preserve"> = 125;  // tune </w:t>
      </w:r>
      <w:proofErr w:type="spellStart"/>
      <w:r w:rsidRPr="001C673B">
        <w:rPr>
          <w:rFonts w:ascii="Times New Roman" w:hAnsi="Times New Roman" w:cs="Times New Roman"/>
        </w:rPr>
        <w:t>value</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motors</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will</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run</w:t>
      </w:r>
      <w:proofErr w:type="spellEnd"/>
      <w:r w:rsidRPr="001C673B">
        <w:rPr>
          <w:rFonts w:ascii="Times New Roman" w:hAnsi="Times New Roman" w:cs="Times New Roman"/>
        </w:rPr>
        <w:t xml:space="preserve"> as </w:t>
      </w:r>
      <w:proofErr w:type="spellStart"/>
      <w:r w:rsidRPr="001C673B">
        <w:rPr>
          <w:rFonts w:ascii="Times New Roman" w:hAnsi="Times New Roman" w:cs="Times New Roman"/>
        </w:rPr>
        <w:t>they</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slow</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down</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from</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turning</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cycle</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to</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avoid</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overrun</w:t>
      </w:r>
      <w:proofErr w:type="spellEnd"/>
      <w:r w:rsidRPr="001C673B">
        <w:rPr>
          <w:rFonts w:ascii="Times New Roman" w:hAnsi="Times New Roman" w:cs="Times New Roman"/>
        </w:rPr>
        <w:t xml:space="preserve"> (0-255)  ajustar el valor de motores se ejecutarán tal que reducir la velocidad de torneado ciclo para evitar la saturación.</w:t>
      </w:r>
    </w:p>
    <w:p w:rsidR="001C673B" w:rsidRPr="001C673B" w:rsidRDefault="001C673B" w:rsidP="001C673B">
      <w:pPr>
        <w:rPr>
          <w:rFonts w:ascii="Times New Roman" w:hAnsi="Times New Roman" w:cs="Times New Roman"/>
        </w:rPr>
      </w:pPr>
      <w:proofErr w:type="spellStart"/>
      <w:r w:rsidRPr="001C673B">
        <w:rPr>
          <w:rFonts w:ascii="Times New Roman" w:hAnsi="Times New Roman" w:cs="Times New Roman"/>
        </w:rPr>
        <w:t>int</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drivePastDelay</w:t>
      </w:r>
      <w:proofErr w:type="spellEnd"/>
      <w:r w:rsidRPr="001C673B">
        <w:rPr>
          <w:rFonts w:ascii="Times New Roman" w:hAnsi="Times New Roman" w:cs="Times New Roman"/>
        </w:rPr>
        <w:t xml:space="preserve"> = 300; // tune </w:t>
      </w:r>
      <w:proofErr w:type="spellStart"/>
      <w:r w:rsidRPr="001C673B">
        <w:rPr>
          <w:rFonts w:ascii="Times New Roman" w:hAnsi="Times New Roman" w:cs="Times New Roman"/>
        </w:rPr>
        <w:t>value</w:t>
      </w:r>
      <w:proofErr w:type="spellEnd"/>
      <w:r w:rsidRPr="001C673B">
        <w:rPr>
          <w:rFonts w:ascii="Times New Roman" w:hAnsi="Times New Roman" w:cs="Times New Roman"/>
        </w:rPr>
        <w:t xml:space="preserve"> in </w:t>
      </w:r>
      <w:proofErr w:type="spellStart"/>
      <w:r w:rsidRPr="001C673B">
        <w:rPr>
          <w:rFonts w:ascii="Times New Roman" w:hAnsi="Times New Roman" w:cs="Times New Roman"/>
        </w:rPr>
        <w:t>mseconds</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motors</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will</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run</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past</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intersection</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to</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align</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wheels</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for</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turn</w:t>
      </w:r>
      <w:proofErr w:type="spellEnd"/>
      <w:r w:rsidRPr="001C673B">
        <w:rPr>
          <w:rFonts w:ascii="Times New Roman" w:hAnsi="Times New Roman" w:cs="Times New Roman"/>
        </w:rPr>
        <w:t>//ajustar el valor en segundos motores funcionará más allá de la intersección para alinear ruedas para girar.</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pid</w:t>
      </w:r>
      <w:proofErr w:type="spellEnd"/>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float error=0;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float </w:t>
      </w:r>
      <w:proofErr w:type="spellStart"/>
      <w:r w:rsidRPr="001C673B">
        <w:rPr>
          <w:rFonts w:ascii="Times New Roman" w:hAnsi="Times New Roman" w:cs="Times New Roman"/>
          <w:lang w:val="en-US"/>
        </w:rPr>
        <w:t>lastError</w:t>
      </w:r>
      <w:proofErr w:type="spellEnd"/>
      <w:r w:rsidRPr="001C673B">
        <w:rPr>
          <w:rFonts w:ascii="Times New Roman" w:hAnsi="Times New Roman" w:cs="Times New Roman"/>
          <w:lang w:val="en-US"/>
        </w:rPr>
        <w:t>=0;</w:t>
      </w:r>
    </w:p>
    <w:p w:rsidR="001C673B" w:rsidRPr="001C673B" w:rsidRDefault="001C673B" w:rsidP="001C673B">
      <w:pPr>
        <w:rPr>
          <w:rFonts w:ascii="Times New Roman" w:hAnsi="Times New Roman" w:cs="Times New Roman"/>
          <w:lang w:val="en-US"/>
        </w:rPr>
      </w:pPr>
      <w:proofErr w:type="gramStart"/>
      <w:r w:rsidRPr="001C673B">
        <w:rPr>
          <w:rFonts w:ascii="Times New Roman" w:hAnsi="Times New Roman" w:cs="Times New Roman"/>
          <w:lang w:val="en-US"/>
        </w:rPr>
        <w:t>float</w:t>
      </w:r>
      <w:proofErr w:type="gramEnd"/>
      <w:r w:rsidRPr="001C673B">
        <w:rPr>
          <w:rFonts w:ascii="Times New Roman" w:hAnsi="Times New Roman" w:cs="Times New Roman"/>
          <w:lang w:val="en-US"/>
        </w:rPr>
        <w:t xml:space="preserve"> PV =0 ;</w:t>
      </w:r>
    </w:p>
    <w:p w:rsidR="001C673B" w:rsidRPr="001C673B" w:rsidRDefault="001C673B" w:rsidP="001C673B">
      <w:pPr>
        <w:rPr>
          <w:rFonts w:ascii="Times New Roman" w:hAnsi="Times New Roman" w:cs="Times New Roman"/>
          <w:lang w:val="en-US"/>
        </w:rPr>
      </w:pPr>
      <w:proofErr w:type="gramStart"/>
      <w:r w:rsidRPr="001C673B">
        <w:rPr>
          <w:rFonts w:ascii="Times New Roman" w:hAnsi="Times New Roman" w:cs="Times New Roman"/>
          <w:lang w:val="en-US"/>
        </w:rPr>
        <w:t>float</w:t>
      </w:r>
      <w:proofErr w:type="gram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kp</w:t>
      </w:r>
      <w:proofErr w:type="spellEnd"/>
      <w:r w:rsidRPr="001C673B">
        <w:rPr>
          <w:rFonts w:ascii="Times New Roman" w:hAnsi="Times New Roman" w:cs="Times New Roman"/>
          <w:lang w:val="en-US"/>
        </w:rPr>
        <w:t xml:space="preserve"> = 0;  // tune value in </w:t>
      </w:r>
      <w:proofErr w:type="spellStart"/>
      <w:r w:rsidRPr="001C673B">
        <w:rPr>
          <w:rFonts w:ascii="Times New Roman" w:hAnsi="Times New Roman" w:cs="Times New Roman"/>
          <w:lang w:val="en-US"/>
        </w:rPr>
        <w:t>follow_line</w:t>
      </w:r>
      <w:proofErr w:type="spellEnd"/>
      <w:r w:rsidRPr="001C673B">
        <w:rPr>
          <w:rFonts w:ascii="Times New Roman" w:hAnsi="Times New Roman" w:cs="Times New Roman"/>
          <w:lang w:val="en-US"/>
        </w:rPr>
        <w:t>() function</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//float </w:t>
      </w:r>
      <w:proofErr w:type="spellStart"/>
      <w:r w:rsidRPr="001C673B">
        <w:rPr>
          <w:rFonts w:ascii="Times New Roman" w:hAnsi="Times New Roman" w:cs="Times New Roman"/>
          <w:lang w:val="en-US"/>
        </w:rPr>
        <w:t>ki</w:t>
      </w:r>
      <w:proofErr w:type="spellEnd"/>
      <w:r w:rsidRPr="001C673B">
        <w:rPr>
          <w:rFonts w:ascii="Times New Roman" w:hAnsi="Times New Roman" w:cs="Times New Roman"/>
          <w:lang w:val="en-US"/>
        </w:rPr>
        <w:t xml:space="preserve"> = 0; // </w:t>
      </w:r>
      <w:proofErr w:type="spellStart"/>
      <w:r w:rsidRPr="001C673B">
        <w:rPr>
          <w:rFonts w:ascii="Times New Roman" w:hAnsi="Times New Roman" w:cs="Times New Roman"/>
          <w:lang w:val="en-US"/>
        </w:rPr>
        <w:t>ki</w:t>
      </w:r>
      <w:proofErr w:type="spellEnd"/>
      <w:r w:rsidRPr="001C673B">
        <w:rPr>
          <w:rFonts w:ascii="Times New Roman" w:hAnsi="Times New Roman" w:cs="Times New Roman"/>
          <w:lang w:val="en-US"/>
        </w:rPr>
        <w:t xml:space="preserve"> is not currently used</w:t>
      </w:r>
    </w:p>
    <w:p w:rsidR="001C673B" w:rsidRPr="001C673B" w:rsidRDefault="001C673B" w:rsidP="001C673B">
      <w:pPr>
        <w:rPr>
          <w:rFonts w:ascii="Times New Roman" w:hAnsi="Times New Roman" w:cs="Times New Roman"/>
          <w:lang w:val="en-US"/>
        </w:rPr>
      </w:pPr>
      <w:proofErr w:type="gramStart"/>
      <w:r w:rsidRPr="001C673B">
        <w:rPr>
          <w:rFonts w:ascii="Times New Roman" w:hAnsi="Times New Roman" w:cs="Times New Roman"/>
          <w:lang w:val="en-US"/>
        </w:rPr>
        <w:t>float</w:t>
      </w:r>
      <w:proofErr w:type="gram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kd</w:t>
      </w:r>
      <w:proofErr w:type="spellEnd"/>
      <w:r w:rsidRPr="001C673B">
        <w:rPr>
          <w:rFonts w:ascii="Times New Roman" w:hAnsi="Times New Roman" w:cs="Times New Roman"/>
          <w:lang w:val="en-US"/>
        </w:rPr>
        <w:t xml:space="preserve"> =0;   // tune value in </w:t>
      </w:r>
      <w:proofErr w:type="spellStart"/>
      <w:r w:rsidRPr="001C673B">
        <w:rPr>
          <w:rFonts w:ascii="Times New Roman" w:hAnsi="Times New Roman" w:cs="Times New Roman"/>
          <w:lang w:val="en-US"/>
        </w:rPr>
        <w:t>follow_line</w:t>
      </w:r>
      <w:proofErr w:type="spellEnd"/>
      <w:r w:rsidRPr="001C673B">
        <w:rPr>
          <w:rFonts w:ascii="Times New Roman" w:hAnsi="Times New Roman" w:cs="Times New Roman"/>
          <w:lang w:val="en-US"/>
        </w:rPr>
        <w:t>() function</w:t>
      </w:r>
    </w:p>
    <w:p w:rsidR="001C673B" w:rsidRPr="001C673B" w:rsidRDefault="001C673B" w:rsidP="001C673B">
      <w:pPr>
        <w:rPr>
          <w:rFonts w:ascii="Times New Roman" w:hAnsi="Times New Roman" w:cs="Times New Roman"/>
          <w:lang w:val="en-US"/>
        </w:rPr>
      </w:pP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m1Speed=0;</w:t>
      </w:r>
    </w:p>
    <w:p w:rsidR="001C673B" w:rsidRPr="001C673B" w:rsidRDefault="001C673B" w:rsidP="001C673B">
      <w:pPr>
        <w:rPr>
          <w:rFonts w:ascii="Times New Roman" w:hAnsi="Times New Roman" w:cs="Times New Roman"/>
          <w:lang w:val="en-US"/>
        </w:rPr>
      </w:pP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m2Speed=0;</w:t>
      </w:r>
    </w:p>
    <w:p w:rsidR="001C673B" w:rsidRPr="001C673B" w:rsidRDefault="001C673B" w:rsidP="001C673B">
      <w:pPr>
        <w:rPr>
          <w:rFonts w:ascii="Times New Roman" w:hAnsi="Times New Roman" w:cs="Times New Roman"/>
          <w:lang w:val="en-US"/>
        </w:rPr>
      </w:pP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motorspeed</w:t>
      </w:r>
      <w:proofErr w:type="spellEnd"/>
      <w:r w:rsidRPr="001C673B">
        <w:rPr>
          <w:rFonts w:ascii="Times New Roman" w:hAnsi="Times New Roman" w:cs="Times New Roman"/>
          <w:lang w:val="en-US"/>
        </w:rPr>
        <w:t>=0;</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rPr>
      </w:pPr>
      <w:r w:rsidRPr="001C673B">
        <w:rPr>
          <w:rFonts w:ascii="Times New Roman" w:hAnsi="Times New Roman" w:cs="Times New Roman"/>
          <w:lang w:val="en-US"/>
        </w:rPr>
        <w:t xml:space="preserve"> </w:t>
      </w:r>
      <w:r w:rsidRPr="001C673B">
        <w:rPr>
          <w:rFonts w:ascii="Times New Roman" w:hAnsi="Times New Roman" w:cs="Times New Roman"/>
        </w:rPr>
        <w:t xml:space="preserve">//La variable </w:t>
      </w:r>
      <w:proofErr w:type="spellStart"/>
      <w:r w:rsidRPr="001C673B">
        <w:rPr>
          <w:rFonts w:ascii="Times New Roman" w:hAnsi="Times New Roman" w:cs="Times New Roman"/>
        </w:rPr>
        <w:t>path</w:t>
      </w:r>
      <w:proofErr w:type="spellEnd"/>
      <w:r w:rsidRPr="001C673B">
        <w:rPr>
          <w:rFonts w:ascii="Times New Roman" w:hAnsi="Times New Roman" w:cs="Times New Roman"/>
        </w:rPr>
        <w:t xml:space="preserve"> guarda el camino que ha tomado el robot</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se almacena como una matriz de caracteres, cada uno de ellos representa el giro </w:t>
      </w:r>
    </w:p>
    <w:p w:rsidR="001C673B" w:rsidRPr="001C673B" w:rsidRDefault="001C673B" w:rsidP="001C673B">
      <w:pPr>
        <w:rPr>
          <w:rFonts w:ascii="Times New Roman" w:hAnsi="Times New Roman" w:cs="Times New Roman"/>
        </w:rPr>
      </w:pPr>
      <w:r w:rsidRPr="001C673B">
        <w:rPr>
          <w:rFonts w:ascii="Times New Roman" w:hAnsi="Times New Roman" w:cs="Times New Roman"/>
        </w:rPr>
        <w:t>//que debe hacerse en una intersección en la secuencia:</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roofErr w:type="gramStart"/>
      <w:r w:rsidRPr="001E282D">
        <w:rPr>
          <w:rFonts w:ascii="Times New Roman" w:hAnsi="Times New Roman" w:cs="Times New Roman"/>
          <w:lang w:val="en-US"/>
        </w:rPr>
        <w:t>/  'L'</w:t>
      </w:r>
      <w:proofErr w:type="gramEnd"/>
      <w:r w:rsidRPr="001E282D">
        <w:rPr>
          <w:rFonts w:ascii="Times New Roman" w:hAnsi="Times New Roman" w:cs="Times New Roman"/>
          <w:lang w:val="en-US"/>
        </w:rPr>
        <w:t xml:space="preserve"> for left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roofErr w:type="gramStart"/>
      <w:r w:rsidRPr="001E282D">
        <w:rPr>
          <w:rFonts w:ascii="Times New Roman" w:hAnsi="Times New Roman" w:cs="Times New Roman"/>
          <w:lang w:val="en-US"/>
        </w:rPr>
        <w:t>/  'R'</w:t>
      </w:r>
      <w:proofErr w:type="gramEnd"/>
      <w:r w:rsidRPr="001E282D">
        <w:rPr>
          <w:rFonts w:ascii="Times New Roman" w:hAnsi="Times New Roman" w:cs="Times New Roman"/>
          <w:lang w:val="en-US"/>
        </w:rPr>
        <w:t xml:space="preserve"> for right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roofErr w:type="gramStart"/>
      <w:r w:rsidRPr="001E282D">
        <w:rPr>
          <w:rFonts w:ascii="Times New Roman" w:hAnsi="Times New Roman" w:cs="Times New Roman"/>
          <w:lang w:val="en-US"/>
        </w:rPr>
        <w:t>/  'S'</w:t>
      </w:r>
      <w:proofErr w:type="gramEnd"/>
      <w:r w:rsidRPr="001E282D">
        <w:rPr>
          <w:rFonts w:ascii="Times New Roman" w:hAnsi="Times New Roman" w:cs="Times New Roman"/>
          <w:lang w:val="en-US"/>
        </w:rPr>
        <w:t xml:space="preserve"> for straight (going straight through an intersection)//</w:t>
      </w:r>
      <w:proofErr w:type="spellStart"/>
      <w:r w:rsidRPr="001E282D">
        <w:rPr>
          <w:rFonts w:ascii="Times New Roman" w:hAnsi="Times New Roman" w:cs="Times New Roman"/>
          <w:lang w:val="en-US"/>
        </w:rPr>
        <w:t>va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directamente</w:t>
      </w:r>
      <w:proofErr w:type="spellEnd"/>
      <w:r w:rsidRPr="001E282D">
        <w:rPr>
          <w:rFonts w:ascii="Times New Roman" w:hAnsi="Times New Roman" w:cs="Times New Roman"/>
          <w:lang w:val="en-US"/>
        </w:rPr>
        <w:t xml:space="preserve"> a </w:t>
      </w:r>
      <w:proofErr w:type="spellStart"/>
      <w:r w:rsidRPr="001E282D">
        <w:rPr>
          <w:rFonts w:ascii="Times New Roman" w:hAnsi="Times New Roman" w:cs="Times New Roman"/>
          <w:lang w:val="en-US"/>
        </w:rPr>
        <w:t>través</w:t>
      </w:r>
      <w:proofErr w:type="spellEnd"/>
      <w:r w:rsidRPr="001E282D">
        <w:rPr>
          <w:rFonts w:ascii="Times New Roman" w:hAnsi="Times New Roman" w:cs="Times New Roman"/>
          <w:lang w:val="en-US"/>
        </w:rPr>
        <w:t xml:space="preserve"> de </w:t>
      </w:r>
      <w:proofErr w:type="spellStart"/>
      <w:r w:rsidRPr="001E282D">
        <w:rPr>
          <w:rFonts w:ascii="Times New Roman" w:hAnsi="Times New Roman" w:cs="Times New Roman"/>
          <w:lang w:val="en-US"/>
        </w:rPr>
        <w:t>una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intersección</w:t>
      </w:r>
      <w:proofErr w:type="spellEnd"/>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roofErr w:type="gramStart"/>
      <w:r w:rsidRPr="001E282D">
        <w:rPr>
          <w:rFonts w:ascii="Times New Roman" w:hAnsi="Times New Roman" w:cs="Times New Roman"/>
          <w:lang w:val="en-US"/>
        </w:rPr>
        <w:t>/  'B'</w:t>
      </w:r>
      <w:proofErr w:type="gramEnd"/>
      <w:r w:rsidRPr="001E282D">
        <w:rPr>
          <w:rFonts w:ascii="Times New Roman" w:hAnsi="Times New Roman" w:cs="Times New Roman"/>
          <w:lang w:val="en-US"/>
        </w:rPr>
        <w:t xml:space="preserve"> for back (U-turn)</w:t>
      </w:r>
    </w:p>
    <w:p w:rsidR="001C673B" w:rsidRPr="001C673B" w:rsidRDefault="001C673B" w:rsidP="001C673B">
      <w:pPr>
        <w:rPr>
          <w:rFonts w:ascii="Times New Roman" w:hAnsi="Times New Roman" w:cs="Times New Roman"/>
        </w:rPr>
      </w:pPr>
      <w:proofErr w:type="spellStart"/>
      <w:proofErr w:type="gramStart"/>
      <w:r w:rsidRPr="001C673B">
        <w:rPr>
          <w:rFonts w:ascii="Times New Roman" w:hAnsi="Times New Roman" w:cs="Times New Roman"/>
        </w:rPr>
        <w:t>char</w:t>
      </w:r>
      <w:proofErr w:type="spellEnd"/>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path</w:t>
      </w:r>
      <w:proofErr w:type="spellEnd"/>
      <w:r w:rsidRPr="001C673B">
        <w:rPr>
          <w:rFonts w:ascii="Times New Roman" w:hAnsi="Times New Roman" w:cs="Times New Roman"/>
        </w:rPr>
        <w:t>[100] = "";</w:t>
      </w:r>
    </w:p>
    <w:p w:rsidR="001C673B" w:rsidRPr="001C673B" w:rsidRDefault="001C673B" w:rsidP="001C673B">
      <w:pPr>
        <w:rPr>
          <w:rFonts w:ascii="Times New Roman" w:hAnsi="Times New Roman" w:cs="Times New Roman"/>
        </w:rPr>
      </w:pPr>
      <w:proofErr w:type="spellStart"/>
      <w:r w:rsidRPr="001C673B">
        <w:rPr>
          <w:rFonts w:ascii="Times New Roman" w:hAnsi="Times New Roman" w:cs="Times New Roman"/>
        </w:rPr>
        <w:t>unsigned</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char</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path_length</w:t>
      </w:r>
      <w:proofErr w:type="spellEnd"/>
      <w:r w:rsidRPr="001C673B">
        <w:rPr>
          <w:rFonts w:ascii="Times New Roman" w:hAnsi="Times New Roman" w:cs="Times New Roman"/>
        </w:rPr>
        <w:t xml:space="preserve"> = 0; //la longitud de la trayectoria</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proofErr w:type="gramStart"/>
      <w:r w:rsidRPr="001C673B">
        <w:rPr>
          <w:rFonts w:ascii="Times New Roman" w:hAnsi="Times New Roman" w:cs="Times New Roman"/>
        </w:rPr>
        <w:t>void</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setup</w:t>
      </w:r>
      <w:proofErr w:type="spellEnd"/>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pinMode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pwm_a</w:t>
      </w:r>
      <w:proofErr w:type="spellEnd"/>
      <w:r w:rsidRPr="001C673B">
        <w:rPr>
          <w:rFonts w:ascii="Times New Roman" w:hAnsi="Times New Roman" w:cs="Times New Roman"/>
        </w:rPr>
        <w:t>, OUTPUT);   //Pines de control conjunto que salidas</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spellStart"/>
      <w:proofErr w:type="gramStart"/>
      <w:r w:rsidRPr="001E282D">
        <w:rPr>
          <w:rFonts w:ascii="Times New Roman" w:hAnsi="Times New Roman" w:cs="Times New Roman"/>
          <w:lang w:val="en-US"/>
        </w:rPr>
        <w:t>pinMode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OUTPUT);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pinMode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dir_a</w:t>
      </w:r>
      <w:proofErr w:type="spellEnd"/>
      <w:r w:rsidRPr="001E282D">
        <w:rPr>
          <w:rFonts w:ascii="Times New Roman" w:hAnsi="Times New Roman" w:cs="Times New Roman"/>
          <w:lang w:val="en-US"/>
        </w:rPr>
        <w:t>, OUTPUT);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pinMode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dir_b</w:t>
      </w:r>
      <w:proofErr w:type="spellEnd"/>
      <w:r w:rsidRPr="001E282D">
        <w:rPr>
          <w:rFonts w:ascii="Times New Roman" w:hAnsi="Times New Roman" w:cs="Times New Roman"/>
          <w:lang w:val="en-US"/>
        </w:rPr>
        <w:t>, OUTPUT);</w:t>
      </w:r>
    </w:p>
    <w:p w:rsidR="001C673B" w:rsidRPr="001E282D" w:rsidRDefault="001C673B" w:rsidP="001C673B">
      <w:pPr>
        <w:rPr>
          <w:rFonts w:ascii="Times New Roman" w:hAnsi="Times New Roman" w:cs="Times New Roman"/>
          <w:lang w:val="en-US"/>
        </w:rPr>
      </w:pPr>
      <w:proofErr w:type="spellStart"/>
      <w:r w:rsidRPr="001E282D">
        <w:rPr>
          <w:rFonts w:ascii="Times New Roman" w:hAnsi="Times New Roman" w:cs="Times New Roman"/>
          <w:lang w:val="en-US"/>
        </w:rPr>
        <w:t>int</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 xml:space="preserve"> = 125;</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spellStart"/>
      <w:proofErr w:type="gramStart"/>
      <w:r w:rsidRPr="001C673B">
        <w:rPr>
          <w:rFonts w:ascii="Times New Roman" w:hAnsi="Times New Roman" w:cs="Times New Roman"/>
        </w:rPr>
        <w:t>analogWrite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pwm_a</w:t>
      </w:r>
      <w:proofErr w:type="spellEnd"/>
      <w:r w:rsidRPr="001C673B">
        <w:rPr>
          <w:rFonts w:ascii="Times New Roman" w:hAnsi="Times New Roman" w:cs="Times New Roman"/>
        </w:rPr>
        <w:t>, 0);    ///establecer dos motores para parar en (100/255 = 39) % ciclo de trabajo (lento)</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Serial.begin</w:t>
      </w:r>
      <w:proofErr w:type="spellEnd"/>
      <w:r w:rsidRPr="001E282D">
        <w:rPr>
          <w:rFonts w:ascii="Times New Roman" w:hAnsi="Times New Roman" w:cs="Times New Roman"/>
          <w:lang w:val="en-US"/>
        </w:rPr>
        <w:t xml:space="preserve">(9600);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delay(</w:t>
      </w:r>
      <w:proofErr w:type="gramEnd"/>
      <w:r w:rsidRPr="001E282D">
        <w:rPr>
          <w:rFonts w:ascii="Times New Roman" w:hAnsi="Times New Roman" w:cs="Times New Roman"/>
          <w:lang w:val="en-US"/>
        </w:rPr>
        <w:t>2000);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for</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int</w:t>
      </w:r>
      <w:proofErr w:type="spellEnd"/>
      <w:r w:rsidRPr="001E282D">
        <w:rPr>
          <w:rFonts w:ascii="Times New Roman" w:hAnsi="Times New Roman" w:cs="Times New Roman"/>
          <w:lang w:val="en-US"/>
        </w:rPr>
        <w:t xml:space="preserve"> i = 0; i &lt;= 100; i++)  // begin calibration cycle to last about 2.5 seconds (100*25ms/call)</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auto </w:t>
      </w:r>
      <w:proofErr w:type="spellStart"/>
      <w:r w:rsidRPr="001C673B">
        <w:rPr>
          <w:rFonts w:ascii="Times New Roman" w:hAnsi="Times New Roman" w:cs="Times New Roman"/>
        </w:rPr>
        <w:t>calibration</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sweeping</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left</w:t>
      </w:r>
      <w:proofErr w:type="spellEnd"/>
      <w:r w:rsidRPr="001C673B">
        <w:rPr>
          <w:rFonts w:ascii="Times New Roman" w:hAnsi="Times New Roman" w:cs="Times New Roman"/>
        </w:rPr>
        <w:t>/</w:t>
      </w:r>
      <w:proofErr w:type="spellStart"/>
      <w:r w:rsidRPr="001C673B">
        <w:rPr>
          <w:rFonts w:ascii="Times New Roman" w:hAnsi="Times New Roman" w:cs="Times New Roman"/>
        </w:rPr>
        <w:t>right</w:t>
      </w:r>
      <w:proofErr w:type="spellEnd"/>
      <w:r w:rsidRPr="001C673B">
        <w:rPr>
          <w:rFonts w:ascii="Times New Roman" w:hAnsi="Times New Roman" w:cs="Times New Roman"/>
        </w:rPr>
        <w:t>, tune '</w:t>
      </w:r>
      <w:proofErr w:type="spellStart"/>
      <w:r w:rsidRPr="001C673B">
        <w:rPr>
          <w:rFonts w:ascii="Times New Roman" w:hAnsi="Times New Roman" w:cs="Times New Roman"/>
        </w:rPr>
        <w:t>calSpeed</w:t>
      </w:r>
      <w:proofErr w:type="spellEnd"/>
      <w:r w:rsidRPr="001C673B">
        <w:rPr>
          <w:rFonts w:ascii="Times New Roman" w:hAnsi="Times New Roman" w:cs="Times New Roman"/>
        </w:rPr>
        <w:t xml:space="preserve">' motor </w:t>
      </w:r>
      <w:proofErr w:type="spellStart"/>
      <w:r w:rsidRPr="001C673B">
        <w:rPr>
          <w:rFonts w:ascii="Times New Roman" w:hAnsi="Times New Roman" w:cs="Times New Roman"/>
        </w:rPr>
        <w:t>speed</w:t>
      </w:r>
      <w:proofErr w:type="spellEnd"/>
      <w:r w:rsidRPr="001C673B">
        <w:rPr>
          <w:rFonts w:ascii="Times New Roman" w:hAnsi="Times New Roman" w:cs="Times New Roman"/>
        </w:rPr>
        <w:t xml:space="preserve"> at </w:t>
      </w:r>
      <w:proofErr w:type="spellStart"/>
      <w:r w:rsidRPr="001C673B">
        <w:rPr>
          <w:rFonts w:ascii="Times New Roman" w:hAnsi="Times New Roman" w:cs="Times New Roman"/>
        </w:rPr>
        <w:t>declaration</w:t>
      </w:r>
      <w:proofErr w:type="spellEnd"/>
      <w:r w:rsidRPr="001C673B">
        <w:rPr>
          <w:rFonts w:ascii="Times New Roman" w:hAnsi="Times New Roman" w:cs="Times New Roman"/>
        </w:rPr>
        <w:t xml:space="preserve"> //auto calibración barrido izquierda/derecha, ajustar la velocidad del motor '</w:t>
      </w:r>
      <w:proofErr w:type="spellStart"/>
      <w:r w:rsidRPr="001C673B">
        <w:rPr>
          <w:rFonts w:ascii="Times New Roman" w:hAnsi="Times New Roman" w:cs="Times New Roman"/>
        </w:rPr>
        <w:t>calSpeed</w:t>
      </w:r>
      <w:proofErr w:type="spellEnd"/>
      <w:r w:rsidRPr="001C673B">
        <w:rPr>
          <w:rFonts w:ascii="Times New Roman" w:hAnsi="Times New Roman" w:cs="Times New Roman"/>
        </w:rPr>
        <w:t>' en la declaración</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if</w:t>
      </w:r>
      <w:proofErr w:type="spellEnd"/>
      <w:r w:rsidRPr="001C673B">
        <w:rPr>
          <w:rFonts w:ascii="Times New Roman" w:hAnsi="Times New Roman" w:cs="Times New Roman"/>
        </w:rPr>
        <w:t xml:space="preserve"> (i==0 || i==60)   //barrido lento gire a la derecha para pasar los sensores sobre la línea.</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digitalWrite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dir_a</w:t>
      </w:r>
      <w:proofErr w:type="spellEnd"/>
      <w:r w:rsidRPr="001C673B">
        <w:rPr>
          <w:rFonts w:ascii="Times New Roman" w:hAnsi="Times New Roman" w:cs="Times New Roman"/>
        </w:rPr>
        <w:t xml:space="preserve">, LOW); //con </w:t>
      </w:r>
      <w:proofErr w:type="spellStart"/>
      <w:r w:rsidRPr="001C673B">
        <w:rPr>
          <w:rFonts w:ascii="Times New Roman" w:hAnsi="Times New Roman" w:cs="Times New Roman"/>
        </w:rPr>
        <w:t>low</w:t>
      </w:r>
      <w:proofErr w:type="spellEnd"/>
      <w:r w:rsidRPr="001C673B">
        <w:rPr>
          <w:rFonts w:ascii="Times New Roman" w:hAnsi="Times New Roman" w:cs="Times New Roman"/>
        </w:rPr>
        <w:t xml:space="preserve"> adelante con </w:t>
      </w:r>
      <w:proofErr w:type="spellStart"/>
      <w:r w:rsidRPr="001C673B">
        <w:rPr>
          <w:rFonts w:ascii="Times New Roman" w:hAnsi="Times New Roman" w:cs="Times New Roman"/>
        </w:rPr>
        <w:t>higt</w:t>
      </w:r>
      <w:proofErr w:type="spellEnd"/>
      <w:r w:rsidRPr="001C673B">
        <w:rPr>
          <w:rFonts w:ascii="Times New Roman" w:hAnsi="Times New Roman" w:cs="Times New Roman"/>
        </w:rPr>
        <w:t xml:space="preserve"> retrocede es in2</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analogWrite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pwm_a</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calSpeed</w:t>
      </w:r>
      <w:proofErr w:type="spellEnd"/>
      <w:r w:rsidRPr="001C673B">
        <w:rPr>
          <w:rFonts w:ascii="Times New Roman" w:hAnsi="Times New Roman" w:cs="Times New Roman"/>
        </w:rPr>
        <w:t>); //es in1</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digitalWrite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dir_b</w:t>
      </w:r>
      <w:proofErr w:type="spellEnd"/>
      <w:r w:rsidRPr="001C673B">
        <w:rPr>
          <w:rFonts w:ascii="Times New Roman" w:hAnsi="Times New Roman" w:cs="Times New Roman"/>
        </w:rPr>
        <w:t xml:space="preserve">, HIGH);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analogWrite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pwm_b</w:t>
      </w:r>
      <w:proofErr w:type="spellEnd"/>
      <w:r w:rsidRPr="001C673B">
        <w:rPr>
          <w:rFonts w:ascii="Times New Roman" w:hAnsi="Times New Roman" w:cs="Times New Roman"/>
        </w:rPr>
        <w:t xml:space="preserve">, </w:t>
      </w:r>
      <w:proofErr w:type="spellStart"/>
      <w:r w:rsidRPr="001C673B">
        <w:rPr>
          <w:rFonts w:ascii="Times New Roman" w:hAnsi="Times New Roman" w:cs="Times New Roman"/>
        </w:rPr>
        <w:t>calSpeed</w:t>
      </w:r>
      <w:proofErr w:type="spellEnd"/>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else</w:t>
      </w:r>
      <w:proofErr w:type="spellEnd"/>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if</w:t>
      </w:r>
      <w:proofErr w:type="spellEnd"/>
      <w:r w:rsidRPr="001C673B">
        <w:rPr>
          <w:rFonts w:ascii="Times New Roman" w:hAnsi="Times New Roman" w:cs="Times New Roman"/>
        </w:rPr>
        <w:t xml:space="preserve"> (i==20 || i==100)  //barrido lento gire a la </w:t>
      </w:r>
      <w:proofErr w:type="spellStart"/>
      <w:r w:rsidRPr="001C673B">
        <w:rPr>
          <w:rFonts w:ascii="Times New Roman" w:hAnsi="Times New Roman" w:cs="Times New Roman"/>
        </w:rPr>
        <w:t>izq</w:t>
      </w:r>
      <w:proofErr w:type="spellEnd"/>
      <w:r w:rsidRPr="001C673B">
        <w:rPr>
          <w:rFonts w:ascii="Times New Roman" w:hAnsi="Times New Roman" w:cs="Times New Roman"/>
        </w:rPr>
        <w:t xml:space="preserve"> para pasar los sensores sobre la línea.</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dir_a</w:t>
      </w:r>
      <w:proofErr w:type="spellEnd"/>
      <w:r w:rsidRPr="001E282D">
        <w:rPr>
          <w:rFonts w:ascii="Times New Roman" w:hAnsi="Times New Roman" w:cs="Times New Roman"/>
          <w:lang w:val="en-US"/>
        </w:rPr>
        <w:t xml:space="preserve">, HIGH);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calSpeed</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dir_b</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calSpeed</w:t>
      </w:r>
      <w:proofErr w:type="spellEnd"/>
      <w:r w:rsidRPr="001E282D">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qtrrc.calibrate</w:t>
      </w:r>
      <w:proofErr w:type="spellEnd"/>
      <w:r w:rsidRPr="001C673B">
        <w:rPr>
          <w:rFonts w:ascii="Times New Roman" w:hAnsi="Times New Roman" w:cs="Times New Roman"/>
        </w:rPr>
        <w:t>(</w:t>
      </w:r>
      <w:proofErr w:type="gramEnd"/>
      <w:r w:rsidRPr="001C673B">
        <w:rPr>
          <w:rFonts w:ascii="Times New Roman" w:hAnsi="Times New Roman" w:cs="Times New Roman"/>
        </w:rPr>
        <w:t>);       // lee los sensores cada 25 ms</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 </w:t>
      </w:r>
      <w:proofErr w:type="gramStart"/>
      <w:r w:rsidRPr="001C673B">
        <w:rPr>
          <w:rFonts w:ascii="Times New Roman" w:hAnsi="Times New Roman" w:cs="Times New Roman"/>
        </w:rPr>
        <w:t>termina</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calibracion</w:t>
      </w:r>
      <w:proofErr w:type="spellEnd"/>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///leer valores de sensores calibrados y obtener una medida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//de la posición de la línea de 0 a 7000 para obtener valores de los sensores crudos</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gramStart"/>
      <w:r w:rsidRPr="001C673B">
        <w:rPr>
          <w:rFonts w:ascii="Times New Roman" w:hAnsi="Times New Roman" w:cs="Times New Roman"/>
        </w:rPr>
        <w:t>while</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sensorValues</w:t>
      </w:r>
      <w:proofErr w:type="spellEnd"/>
      <w:r w:rsidRPr="001C673B">
        <w:rPr>
          <w:rFonts w:ascii="Times New Roman" w:hAnsi="Times New Roman" w:cs="Times New Roman"/>
        </w:rPr>
        <w:t xml:space="preserve">[6] &lt; 200)  // espera estar cerca al centro de la </w:t>
      </w:r>
      <w:proofErr w:type="spellStart"/>
      <w:r w:rsidRPr="001C673B">
        <w:rPr>
          <w:rFonts w:ascii="Times New Roman" w:hAnsi="Times New Roman" w:cs="Times New Roman"/>
        </w:rPr>
        <w:t>linea</w:t>
      </w:r>
      <w:proofErr w:type="spellEnd"/>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//disminuya la velocidad.</w:t>
      </w:r>
    </w:p>
    <w:p w:rsidR="001C673B" w:rsidRPr="00454365"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454365">
        <w:rPr>
          <w:rFonts w:ascii="Times New Roman" w:hAnsi="Times New Roman" w:cs="Times New Roman"/>
          <w:lang w:val="en-US"/>
        </w:rPr>
        <w:t>analogWrite(pwm_a, turnSpeedSlow);</w:t>
      </w:r>
    </w:p>
    <w:p w:rsidR="001C673B" w:rsidRPr="001E282D" w:rsidRDefault="001C673B" w:rsidP="001C673B">
      <w:pPr>
        <w:rPr>
          <w:rFonts w:ascii="Times New Roman" w:hAnsi="Times New Roman" w:cs="Times New Roman"/>
          <w:lang w:val="en-US"/>
        </w:rPr>
      </w:pPr>
      <w:r w:rsidRPr="00454365">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find center</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while</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&gt; 4350)  // wait for line position to find center</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both motors</w:t>
      </w:r>
    </w:p>
    <w:p w:rsidR="001C673B" w:rsidRPr="00454365"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454365">
        <w:rPr>
          <w:rFonts w:ascii="Times New Roman" w:hAnsi="Times New Roman" w:cs="Times New Roman"/>
        </w:rPr>
        <w:t>analogWrite(pwm_b, 0);  // frena</w:t>
      </w:r>
    </w:p>
    <w:p w:rsidR="001C673B" w:rsidRPr="00454365" w:rsidRDefault="001C673B" w:rsidP="001C673B">
      <w:pPr>
        <w:rPr>
          <w:rFonts w:ascii="Times New Roman" w:hAnsi="Times New Roman" w:cs="Times New Roman"/>
        </w:rPr>
      </w:pPr>
      <w:r w:rsidRPr="00454365">
        <w:rPr>
          <w:rFonts w:ascii="Times New Roman" w:hAnsi="Times New Roman" w:cs="Times New Roman"/>
        </w:rPr>
        <w:t xml:space="preserve">  analogWrite(pwm_a, 0);</w:t>
      </w:r>
    </w:p>
    <w:p w:rsidR="001C673B" w:rsidRPr="00454365" w:rsidRDefault="001C673B" w:rsidP="001C673B">
      <w:pPr>
        <w:rPr>
          <w:rFonts w:ascii="Times New Roman" w:hAnsi="Times New Roman" w:cs="Times New Roman"/>
        </w:rPr>
      </w:pPr>
      <w:r w:rsidRPr="00454365">
        <w:rPr>
          <w:rFonts w:ascii="Times New Roman" w:hAnsi="Times New Roman" w:cs="Times New Roman"/>
        </w:rPr>
        <w:t xml:space="preserve">  </w:t>
      </w:r>
    </w:p>
    <w:p w:rsidR="001C673B" w:rsidRPr="00454365" w:rsidRDefault="001C673B" w:rsidP="001C673B">
      <w:pPr>
        <w:rPr>
          <w:rFonts w:ascii="Times New Roman" w:hAnsi="Times New Roman" w:cs="Times New Roman"/>
        </w:rPr>
      </w:pPr>
    </w:p>
    <w:p w:rsidR="001C673B" w:rsidRPr="00454365" w:rsidRDefault="001C673B" w:rsidP="001C673B">
      <w:pPr>
        <w:rPr>
          <w:rFonts w:ascii="Times New Roman" w:hAnsi="Times New Roman" w:cs="Times New Roman"/>
        </w:rPr>
      </w:pPr>
    </w:p>
    <w:p w:rsidR="001C673B" w:rsidRPr="00454365" w:rsidRDefault="001C673B" w:rsidP="001C673B">
      <w:pPr>
        <w:rPr>
          <w:rFonts w:ascii="Times New Roman" w:hAnsi="Times New Roman" w:cs="Times New Roman"/>
        </w:rPr>
      </w:pPr>
      <w:r w:rsidRPr="00454365">
        <w:rPr>
          <w:rFonts w:ascii="Times New Roman" w:hAnsi="Times New Roman" w:cs="Times New Roman"/>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 end setup</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roofErr w:type="gramStart"/>
      <w:r w:rsidRPr="001E282D">
        <w:rPr>
          <w:rFonts w:ascii="Times New Roman" w:hAnsi="Times New Roman" w:cs="Times New Roman"/>
          <w:lang w:val="en-US"/>
        </w:rPr>
        <w:t>void</w:t>
      </w:r>
      <w:proofErr w:type="gramEnd"/>
      <w:r w:rsidRPr="001E282D">
        <w:rPr>
          <w:rFonts w:ascii="Times New Roman" w:hAnsi="Times New Roman" w:cs="Times New Roman"/>
          <w:lang w:val="en-US"/>
        </w:rPr>
        <w:t xml:space="preserve"> loop()</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read calibrated sensor values and obtain a measure of the line position from 0 to 7000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To get raw sensor values, call:</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qtrrc.read</w:t>
      </w:r>
      <w:proofErr w:type="spellEnd"/>
      <w:proofErr w:type="gramEnd"/>
      <w:r w:rsidRPr="001E282D">
        <w:rPr>
          <w:rFonts w:ascii="Times New Roman" w:hAnsi="Times New Roman" w:cs="Times New Roman"/>
          <w:lang w:val="en-US"/>
        </w:rPr>
        <w:t>(</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 instead of unsigned </w:t>
      </w:r>
      <w:proofErr w:type="spellStart"/>
      <w:r w:rsidRPr="001E282D">
        <w:rPr>
          <w:rFonts w:ascii="Times New Roman" w:hAnsi="Times New Roman" w:cs="Times New Roman"/>
          <w:lang w:val="en-US"/>
        </w:rPr>
        <w:t>int</w:t>
      </w:r>
      <w:proofErr w:type="spellEnd"/>
      <w:r w:rsidRPr="001E282D">
        <w:rPr>
          <w:rFonts w:ascii="Times New Roman" w:hAnsi="Times New Roman" w:cs="Times New Roman"/>
          <w:lang w:val="en-US"/>
        </w:rPr>
        <w:t xml:space="preserve"> position = </w:t>
      </w:r>
      <w:proofErr w:type="spell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unsigned</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int</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MazeSolve</w:t>
      </w:r>
      <w:proofErr w:type="spellEnd"/>
      <w:r w:rsidRPr="001E282D">
        <w:rPr>
          <w:rFonts w:ascii="Times New Roman" w:hAnsi="Times New Roman" w:cs="Times New Roman"/>
          <w:lang w:val="en-US"/>
        </w:rPr>
        <w:t>(</w:t>
      </w:r>
      <w:proofErr w:type="gramEnd"/>
      <w:r w:rsidRPr="001E282D">
        <w:rPr>
          <w:rFonts w:ascii="Times New Roman" w:hAnsi="Times New Roman" w:cs="Times New Roman"/>
          <w:lang w:val="en-US"/>
        </w:rPr>
        <w:t>); // comment out and run serial monitor to test sensors while manually sweeping across line//comment out and run serial monitor to test sensors while manually sweeping across line.</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//line following subroutine</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PD Control</w:t>
      </w:r>
    </w:p>
    <w:p w:rsidR="001C673B" w:rsidRPr="001E282D" w:rsidRDefault="001C673B" w:rsidP="001C673B">
      <w:pPr>
        <w:rPr>
          <w:rFonts w:ascii="Times New Roman" w:hAnsi="Times New Roman" w:cs="Times New Roman"/>
          <w:lang w:val="en-US"/>
        </w:rPr>
      </w:pPr>
      <w:proofErr w:type="gramStart"/>
      <w:r w:rsidRPr="001E282D">
        <w:rPr>
          <w:rFonts w:ascii="Times New Roman" w:hAnsi="Times New Roman" w:cs="Times New Roman"/>
          <w:lang w:val="en-US"/>
        </w:rPr>
        <w:t>void</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follow_line</w:t>
      </w:r>
      <w:proofErr w:type="spellEnd"/>
      <w:r w:rsidRPr="001E282D">
        <w:rPr>
          <w:rFonts w:ascii="Times New Roman" w:hAnsi="Times New Roman" w:cs="Times New Roman"/>
          <w:lang w:val="en-US"/>
        </w:rPr>
        <w:t>()  //follow the line</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lastError</w:t>
      </w:r>
      <w:proofErr w:type="spellEnd"/>
      <w:r w:rsidRPr="001E282D">
        <w:rPr>
          <w:rFonts w:ascii="Times New Roman" w:hAnsi="Times New Roman" w:cs="Times New Roman"/>
          <w:lang w:val="en-US"/>
        </w:rPr>
        <w:t xml:space="preserve"> = 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while(</w:t>
      </w:r>
      <w:proofErr w:type="gramEnd"/>
      <w:r w:rsidRPr="001E282D">
        <w:rPr>
          <w:rFonts w:ascii="Times New Roman" w:hAnsi="Times New Roman" w:cs="Times New Roman"/>
          <w:lang w:val="en-US"/>
        </w:rPr>
        <w:t>1)</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switch(</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default: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error = (float)</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- 3500;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spellStart"/>
      <w:r w:rsidRPr="001C673B">
        <w:rPr>
          <w:rFonts w:ascii="Times New Roman" w:hAnsi="Times New Roman" w:cs="Times New Roman"/>
        </w:rPr>
        <w:t>kp</w:t>
      </w:r>
      <w:proofErr w:type="spellEnd"/>
      <w:r w:rsidRPr="001C673B">
        <w:rPr>
          <w:rFonts w:ascii="Times New Roman" w:hAnsi="Times New Roman" w:cs="Times New Roman"/>
        </w:rPr>
        <w:t>=.5;</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kd</w:t>
      </w:r>
      <w:proofErr w:type="spellEnd"/>
      <w:r w:rsidRPr="001C673B">
        <w:rPr>
          <w:rFonts w:ascii="Times New Roman" w:hAnsi="Times New Roman" w:cs="Times New Roman"/>
        </w:rPr>
        <w:t>=1;</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PV = </w:t>
      </w:r>
      <w:proofErr w:type="spellStart"/>
      <w:r w:rsidRPr="001C673B">
        <w:rPr>
          <w:rFonts w:ascii="Times New Roman" w:hAnsi="Times New Roman" w:cs="Times New Roman"/>
        </w:rPr>
        <w:t>kp</w:t>
      </w:r>
      <w:proofErr w:type="spellEnd"/>
      <w:r w:rsidRPr="001C673B">
        <w:rPr>
          <w:rFonts w:ascii="Times New Roman" w:hAnsi="Times New Roman" w:cs="Times New Roman"/>
        </w:rPr>
        <w:t xml:space="preserve"> * error + </w:t>
      </w:r>
      <w:proofErr w:type="spellStart"/>
      <w:r w:rsidRPr="001C673B">
        <w:rPr>
          <w:rFonts w:ascii="Times New Roman" w:hAnsi="Times New Roman" w:cs="Times New Roman"/>
        </w:rPr>
        <w:t>kd</w:t>
      </w:r>
      <w:proofErr w:type="spellEnd"/>
      <w:r w:rsidRPr="001C673B">
        <w:rPr>
          <w:rFonts w:ascii="Times New Roman" w:hAnsi="Times New Roman" w:cs="Times New Roman"/>
        </w:rPr>
        <w:t xml:space="preserve"> * (error - </w:t>
      </w:r>
      <w:proofErr w:type="spellStart"/>
      <w:r w:rsidRPr="001C673B">
        <w:rPr>
          <w:rFonts w:ascii="Times New Roman" w:hAnsi="Times New Roman" w:cs="Times New Roman"/>
        </w:rPr>
        <w:t>lastError</w:t>
      </w:r>
      <w:proofErr w:type="spellEnd"/>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lastError</w:t>
      </w:r>
      <w:proofErr w:type="spellEnd"/>
      <w:r w:rsidRPr="001C673B">
        <w:rPr>
          <w:rFonts w:ascii="Times New Roman" w:hAnsi="Times New Roman" w:cs="Times New Roman"/>
        </w:rPr>
        <w:t xml:space="preserve"> = error;</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//se limita la rapidez a 55</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if (PV &gt; 55)</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PV = 55;</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if (PV &lt; -55)</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PV = -55;</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m1Speed = 200 + PV;</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m2Speed = 200 - PV;</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//set motor speeds</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dir_a</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m2Speed);</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dir_b</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m1Speed);</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//Utilizamos los seis sensores internos (1 al 6) para determinar si hay una línea recta</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//y los </w:t>
      </w:r>
      <w:proofErr w:type="spellStart"/>
      <w:r w:rsidRPr="001C673B">
        <w:rPr>
          <w:rFonts w:ascii="Times New Roman" w:hAnsi="Times New Roman" w:cs="Times New Roman"/>
        </w:rPr>
        <w:t>sensorees</w:t>
      </w:r>
      <w:proofErr w:type="spellEnd"/>
      <w:r w:rsidRPr="001C673B">
        <w:rPr>
          <w:rFonts w:ascii="Times New Roman" w:hAnsi="Times New Roman" w:cs="Times New Roman"/>
        </w:rPr>
        <w:t xml:space="preserve"> 0 y 7 sensores de 0 y 7 Si el camino se vuelve.</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gramStart"/>
      <w:r w:rsidRPr="001E282D">
        <w:rPr>
          <w:rFonts w:ascii="Times New Roman" w:hAnsi="Times New Roman" w:cs="Times New Roman"/>
          <w:lang w:val="en-US"/>
        </w:rPr>
        <w:t>if(</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[1] &lt; 100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[2] &lt; 100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[3] &lt; 100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[4] &lt; 100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[5] &lt; 100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[6] &lt; 100)</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//No hay ninguna línea visible por delante, y no vimos ninguna intersección. Debe ser un callejón sin salida.</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return</w:t>
      </w:r>
      <w:proofErr w:type="spellEnd"/>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else</w:t>
      </w:r>
      <w:proofErr w:type="spellEnd"/>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if</w:t>
      </w:r>
      <w:proofErr w:type="spellEnd"/>
      <w:r w:rsidRPr="001C673B">
        <w:rPr>
          <w:rFonts w:ascii="Times New Roman" w:hAnsi="Times New Roman" w:cs="Times New Roman"/>
        </w:rPr>
        <w:t>(</w:t>
      </w:r>
      <w:proofErr w:type="spellStart"/>
      <w:r w:rsidRPr="001C673B">
        <w:rPr>
          <w:rFonts w:ascii="Times New Roman" w:hAnsi="Times New Roman" w:cs="Times New Roman"/>
        </w:rPr>
        <w:t>sensorValues</w:t>
      </w:r>
      <w:proofErr w:type="spellEnd"/>
      <w:r w:rsidRPr="001C673B">
        <w:rPr>
          <w:rFonts w:ascii="Times New Roman" w:hAnsi="Times New Roman" w:cs="Times New Roman"/>
        </w:rPr>
        <w:t xml:space="preserve">[0] &gt; 200 || </w:t>
      </w:r>
      <w:proofErr w:type="spellStart"/>
      <w:r w:rsidRPr="001C673B">
        <w:rPr>
          <w:rFonts w:ascii="Times New Roman" w:hAnsi="Times New Roman" w:cs="Times New Roman"/>
        </w:rPr>
        <w:t>sensorValues</w:t>
      </w:r>
      <w:proofErr w:type="spellEnd"/>
      <w:r w:rsidRPr="001C673B">
        <w:rPr>
          <w:rFonts w:ascii="Times New Roman" w:hAnsi="Times New Roman" w:cs="Times New Roman"/>
        </w:rPr>
        <w:t>[7] &gt; 200)</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w:t>
      </w:r>
      <w:proofErr w:type="spellStart"/>
      <w:r w:rsidRPr="001C673B">
        <w:rPr>
          <w:rFonts w:ascii="Times New Roman" w:hAnsi="Times New Roman" w:cs="Times New Roman"/>
        </w:rPr>
        <w:t>interseccion</w:t>
      </w:r>
      <w:proofErr w:type="spellEnd"/>
      <w:r w:rsidRPr="001C673B">
        <w:rPr>
          <w:rFonts w:ascii="Times New Roman" w:hAnsi="Times New Roman" w:cs="Times New Roman"/>
        </w:rPr>
        <w:t>.</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return;</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fin </w:t>
      </w:r>
      <w:proofErr w:type="spellStart"/>
      <w:r w:rsidRPr="001E282D">
        <w:rPr>
          <w:rFonts w:ascii="Times New Roman" w:hAnsi="Times New Roman" w:cs="Times New Roman"/>
          <w:lang w:val="en-US"/>
        </w:rPr>
        <w:t>follow_line</w:t>
      </w:r>
      <w:proofErr w:type="spellEnd"/>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roofErr w:type="gramStart"/>
      <w:r w:rsidRPr="001E282D">
        <w:rPr>
          <w:rFonts w:ascii="Times New Roman" w:hAnsi="Times New Roman" w:cs="Times New Roman"/>
          <w:lang w:val="en-US"/>
        </w:rPr>
        <w:t>void</w:t>
      </w:r>
      <w:proofErr w:type="gramEnd"/>
      <w:r w:rsidRPr="001E282D">
        <w:rPr>
          <w:rFonts w:ascii="Times New Roman" w:hAnsi="Times New Roman" w:cs="Times New Roman"/>
          <w:lang w:val="en-US"/>
        </w:rPr>
        <w:t xml:space="preserve"> turn(char </w:t>
      </w:r>
      <w:proofErr w:type="spellStart"/>
      <w:r w:rsidRPr="001E282D">
        <w:rPr>
          <w:rFonts w:ascii="Times New Roman" w:hAnsi="Times New Roman" w:cs="Times New Roman"/>
          <w:lang w:val="en-US"/>
        </w:rPr>
        <w:t>dir</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int</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 xml:space="preserve"> = 125;</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switch(</w:t>
      </w:r>
      <w:proofErr w:type="spellStart"/>
      <w:r w:rsidRPr="001E282D">
        <w:rPr>
          <w:rFonts w:ascii="Times New Roman" w:hAnsi="Times New Roman" w:cs="Times New Roman"/>
          <w:lang w:val="en-US"/>
        </w:rPr>
        <w:t>dir</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gro</w:t>
      </w:r>
      <w:proofErr w:type="spellEnd"/>
      <w:r w:rsidRPr="001E282D">
        <w:rPr>
          <w:rFonts w:ascii="Times New Roman" w:hAnsi="Times New Roman" w:cs="Times New Roman"/>
          <w:lang w:val="en-US"/>
        </w:rPr>
        <w:t xml:space="preserve"> a </w:t>
      </w:r>
      <w:proofErr w:type="spellStart"/>
      <w:r w:rsidRPr="001E282D">
        <w:rPr>
          <w:rFonts w:ascii="Times New Roman" w:hAnsi="Times New Roman" w:cs="Times New Roman"/>
          <w:lang w:val="en-US"/>
        </w:rPr>
        <w:t>izquierda</w:t>
      </w:r>
      <w:proofErr w:type="spellEnd"/>
      <w:r w:rsidRPr="001E282D">
        <w:rPr>
          <w:rFonts w:ascii="Times New Roman" w:hAnsi="Times New Roman" w:cs="Times New Roman"/>
          <w:lang w:val="en-US"/>
        </w:rPr>
        <w:t xml:space="preserve"> 90deg</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'L':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dir_a</w:t>
      </w:r>
      <w:proofErr w:type="spellEnd"/>
      <w:r w:rsidRPr="001E282D">
        <w:rPr>
          <w:rFonts w:ascii="Times New Roman" w:hAnsi="Times New Roman" w:cs="Times New Roman"/>
          <w:lang w:val="en-US"/>
        </w:rPr>
        <w:t xml:space="preserve">, HIGH);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dir_b</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while</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[6] &lt;200)  // wait for outer most sensor to find the line// </w:t>
      </w:r>
      <w:proofErr w:type="spellStart"/>
      <w:r w:rsidRPr="001E282D">
        <w:rPr>
          <w:rFonts w:ascii="Times New Roman" w:hAnsi="Times New Roman" w:cs="Times New Roman"/>
          <w:lang w:val="en-US"/>
        </w:rPr>
        <w:t>Espere</w:t>
      </w:r>
      <w:proofErr w:type="spellEnd"/>
      <w:r w:rsidRPr="001E282D">
        <w:rPr>
          <w:rFonts w:ascii="Times New Roman" w:hAnsi="Times New Roman" w:cs="Times New Roman"/>
          <w:lang w:val="en-US"/>
        </w:rPr>
        <w:t xml:space="preserve"> a </w:t>
      </w:r>
      <w:proofErr w:type="spellStart"/>
      <w:r w:rsidRPr="001E282D">
        <w:rPr>
          <w:rFonts w:ascii="Times New Roman" w:hAnsi="Times New Roman" w:cs="Times New Roman"/>
          <w:lang w:val="en-US"/>
        </w:rPr>
        <w:t>que</w:t>
      </w:r>
      <w:proofErr w:type="spellEnd"/>
      <w:r w:rsidRPr="001E282D">
        <w:rPr>
          <w:rFonts w:ascii="Times New Roman" w:hAnsi="Times New Roman" w:cs="Times New Roman"/>
          <w:lang w:val="en-US"/>
        </w:rPr>
        <w:t xml:space="preserve"> sensor  mas </w:t>
      </w:r>
      <w:proofErr w:type="spellStart"/>
      <w:r w:rsidRPr="001E282D">
        <w:rPr>
          <w:rFonts w:ascii="Times New Roman" w:hAnsi="Times New Roman" w:cs="Times New Roman"/>
          <w:lang w:val="en-US"/>
        </w:rPr>
        <w:t>externo</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encuentre</w:t>
      </w:r>
      <w:proofErr w:type="spellEnd"/>
      <w:r w:rsidRPr="001E282D">
        <w:rPr>
          <w:rFonts w:ascii="Times New Roman" w:hAnsi="Times New Roman" w:cs="Times New Roman"/>
          <w:lang w:val="en-US"/>
        </w:rPr>
        <w:t xml:space="preserve"> la </w:t>
      </w:r>
      <w:proofErr w:type="spellStart"/>
      <w:r w:rsidRPr="001E282D">
        <w:rPr>
          <w:rFonts w:ascii="Times New Roman" w:hAnsi="Times New Roman" w:cs="Times New Roman"/>
          <w:lang w:val="en-US"/>
        </w:rPr>
        <w:t>línea</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baja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vlocidad</w:t>
      </w:r>
      <w:proofErr w:type="spellEnd"/>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xml:space="preserve">// </w:t>
      </w:r>
      <w:proofErr w:type="spellStart"/>
      <w:r w:rsidRPr="001C673B">
        <w:rPr>
          <w:rFonts w:ascii="Times New Roman" w:hAnsi="Times New Roman" w:cs="Times New Roman"/>
        </w:rPr>
        <w:t>find</w:t>
      </w:r>
      <w:proofErr w:type="spellEnd"/>
      <w:r w:rsidRPr="001C673B">
        <w:rPr>
          <w:rFonts w:ascii="Times New Roman" w:hAnsi="Times New Roman" w:cs="Times New Roman"/>
        </w:rPr>
        <w:t xml:space="preserve"> center</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gramStart"/>
      <w:r w:rsidRPr="001C673B">
        <w:rPr>
          <w:rFonts w:ascii="Times New Roman" w:hAnsi="Times New Roman" w:cs="Times New Roman"/>
        </w:rPr>
        <w:t>while</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line_position</w:t>
      </w:r>
      <w:proofErr w:type="spellEnd"/>
      <w:r w:rsidRPr="001C673B">
        <w:rPr>
          <w:rFonts w:ascii="Times New Roman" w:hAnsi="Times New Roman" w:cs="Times New Roman"/>
        </w:rPr>
        <w:t xml:space="preserve"> &gt; 4350)  //sintonizar - esperar a que la </w:t>
      </w:r>
      <w:proofErr w:type="spellStart"/>
      <w:r w:rsidRPr="001C673B">
        <w:rPr>
          <w:rFonts w:ascii="Times New Roman" w:hAnsi="Times New Roman" w:cs="Times New Roman"/>
        </w:rPr>
        <w:t>posición_de_línea</w:t>
      </w:r>
      <w:proofErr w:type="spellEnd"/>
      <w:r w:rsidRPr="001C673B">
        <w:rPr>
          <w:rFonts w:ascii="Times New Roman" w:hAnsi="Times New Roman" w:cs="Times New Roman"/>
        </w:rPr>
        <w:t xml:space="preserve"> de encontrar cerca del centro.</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ambos </w:t>
      </w:r>
      <w:proofErr w:type="spellStart"/>
      <w:r w:rsidRPr="001E282D">
        <w:rPr>
          <w:rFonts w:ascii="Times New Roman" w:hAnsi="Times New Roman" w:cs="Times New Roman"/>
          <w:lang w:val="en-US"/>
        </w:rPr>
        <w:t>motores</w:t>
      </w:r>
      <w:proofErr w:type="spellEnd"/>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0);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0);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Turn right 90deg</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'R':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dir_a</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dir_b</w:t>
      </w:r>
      <w:proofErr w:type="spellEnd"/>
      <w:r w:rsidRPr="001E282D">
        <w:rPr>
          <w:rFonts w:ascii="Times New Roman" w:hAnsi="Times New Roman" w:cs="Times New Roman"/>
          <w:lang w:val="en-US"/>
        </w:rPr>
        <w:t xml:space="preserve">, HIGH);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gramStart"/>
      <w:r w:rsidRPr="001C673B">
        <w:rPr>
          <w:rFonts w:ascii="Times New Roman" w:hAnsi="Times New Roman" w:cs="Times New Roman"/>
        </w:rPr>
        <w:t>while</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sensorValues</w:t>
      </w:r>
      <w:proofErr w:type="spellEnd"/>
      <w:r w:rsidRPr="001C673B">
        <w:rPr>
          <w:rFonts w:ascii="Times New Roman" w:hAnsi="Times New Roman" w:cs="Times New Roman"/>
        </w:rPr>
        <w:t xml:space="preserve">[1] &lt;200)  // </w:t>
      </w:r>
      <w:proofErr w:type="spellStart"/>
      <w:r w:rsidRPr="001C673B">
        <w:rPr>
          <w:rFonts w:ascii="Times New Roman" w:hAnsi="Times New Roman" w:cs="Times New Roman"/>
        </w:rPr>
        <w:t>essperar</w:t>
      </w:r>
      <w:proofErr w:type="spellEnd"/>
      <w:r w:rsidRPr="001C673B">
        <w:rPr>
          <w:rFonts w:ascii="Times New Roman" w:hAnsi="Times New Roman" w:cs="Times New Roman"/>
        </w:rPr>
        <w:t xml:space="preserve"> a q el </w:t>
      </w:r>
      <w:proofErr w:type="spellStart"/>
      <w:r w:rsidRPr="001C673B">
        <w:rPr>
          <w:rFonts w:ascii="Times New Roman" w:hAnsi="Times New Roman" w:cs="Times New Roman"/>
        </w:rPr>
        <w:t>mas</w:t>
      </w:r>
      <w:proofErr w:type="spellEnd"/>
      <w:r w:rsidRPr="001C673B">
        <w:rPr>
          <w:rFonts w:ascii="Times New Roman" w:hAnsi="Times New Roman" w:cs="Times New Roman"/>
        </w:rPr>
        <w:t xml:space="preserve"> externo </w:t>
      </w:r>
      <w:proofErr w:type="spellStart"/>
      <w:r w:rsidRPr="001C673B">
        <w:rPr>
          <w:rFonts w:ascii="Times New Roman" w:hAnsi="Times New Roman" w:cs="Times New Roman"/>
        </w:rPr>
        <w:t>ecuentre</w:t>
      </w:r>
      <w:proofErr w:type="spellEnd"/>
      <w:r w:rsidRPr="001C673B">
        <w:rPr>
          <w:rFonts w:ascii="Times New Roman" w:hAnsi="Times New Roman" w:cs="Times New Roman"/>
        </w:rPr>
        <w:t xml:space="preserve"> la </w:t>
      </w:r>
      <w:proofErr w:type="spellStart"/>
      <w:r w:rsidRPr="001C673B">
        <w:rPr>
          <w:rFonts w:ascii="Times New Roman" w:hAnsi="Times New Roman" w:cs="Times New Roman"/>
        </w:rPr>
        <w:t>linea</w:t>
      </w:r>
      <w:proofErr w:type="spellEnd"/>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slow down speed</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find center</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while</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&lt; 3250)  // tune - wait for line position to find near center</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both motors</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0);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0);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Turn right 180deg to go back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'B':</w:t>
      </w:r>
      <w:r w:rsidRPr="001E282D">
        <w:rPr>
          <w:rFonts w:ascii="Times New Roman" w:hAnsi="Times New Roman" w:cs="Times New Roman"/>
          <w:lang w:val="en-US"/>
        </w:rPr>
        <w:tab/>
      </w:r>
      <w:r w:rsidRPr="001E282D">
        <w:rPr>
          <w:rFonts w:ascii="Times New Roman" w:hAnsi="Times New Roman" w:cs="Times New Roman"/>
          <w:lang w:val="en-US"/>
        </w:rPr>
        <w:tab/>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dir_a</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dir_b</w:t>
      </w:r>
      <w:proofErr w:type="spellEnd"/>
      <w:r w:rsidRPr="001E282D">
        <w:rPr>
          <w:rFonts w:ascii="Times New Roman" w:hAnsi="Times New Roman" w:cs="Times New Roman"/>
          <w:lang w:val="en-US"/>
        </w:rPr>
        <w:t xml:space="preserve">, HIGH);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gramStart"/>
      <w:r w:rsidRPr="001C673B">
        <w:rPr>
          <w:rFonts w:ascii="Times New Roman" w:hAnsi="Times New Roman" w:cs="Times New Roman"/>
        </w:rPr>
        <w:t>while</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sensorValues</w:t>
      </w:r>
      <w:proofErr w:type="spellEnd"/>
      <w:r w:rsidRPr="001C673B">
        <w:rPr>
          <w:rFonts w:ascii="Times New Roman" w:hAnsi="Times New Roman" w:cs="Times New Roman"/>
        </w:rPr>
        <w:t xml:space="preserve">[1] &lt;200)  // esperar a sensor </w:t>
      </w:r>
      <w:proofErr w:type="spellStart"/>
      <w:r w:rsidRPr="001C673B">
        <w:rPr>
          <w:rFonts w:ascii="Times New Roman" w:hAnsi="Times New Roman" w:cs="Times New Roman"/>
        </w:rPr>
        <w:t>mas</w:t>
      </w:r>
      <w:proofErr w:type="spellEnd"/>
      <w:r w:rsidRPr="001C673B">
        <w:rPr>
          <w:rFonts w:ascii="Times New Roman" w:hAnsi="Times New Roman" w:cs="Times New Roman"/>
        </w:rPr>
        <w:t xml:space="preserve"> externo se encuentre con la </w:t>
      </w:r>
      <w:proofErr w:type="spellStart"/>
      <w:r w:rsidRPr="001C673B">
        <w:rPr>
          <w:rFonts w:ascii="Times New Roman" w:hAnsi="Times New Roman" w:cs="Times New Roman"/>
        </w:rPr>
        <w:t>linea</w:t>
      </w:r>
      <w:proofErr w:type="spellEnd"/>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baja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vel</w:t>
      </w:r>
      <w:proofErr w:type="spellEnd"/>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turnSpeedSlow</w:t>
      </w:r>
      <w:proofErr w:type="spellEnd"/>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xml:space="preserve">// encuentra centro </w:t>
      </w:r>
      <w:proofErr w:type="spellStart"/>
      <w:r w:rsidRPr="001C673B">
        <w:rPr>
          <w:rFonts w:ascii="Times New Roman" w:hAnsi="Times New Roman" w:cs="Times New Roman"/>
        </w:rPr>
        <w:t>linea</w:t>
      </w:r>
      <w:proofErr w:type="spellEnd"/>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gramStart"/>
      <w:r w:rsidRPr="001C673B">
        <w:rPr>
          <w:rFonts w:ascii="Times New Roman" w:hAnsi="Times New Roman" w:cs="Times New Roman"/>
        </w:rPr>
        <w:t>while</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line_position</w:t>
      </w:r>
      <w:proofErr w:type="spellEnd"/>
      <w:r w:rsidRPr="001C673B">
        <w:rPr>
          <w:rFonts w:ascii="Times New Roman" w:hAnsi="Times New Roman" w:cs="Times New Roman"/>
        </w:rPr>
        <w:t xml:space="preserve"> &lt; 3250)  // esperar </w:t>
      </w:r>
      <w:proofErr w:type="spellStart"/>
      <w:r w:rsidRPr="001C673B">
        <w:rPr>
          <w:rFonts w:ascii="Times New Roman" w:hAnsi="Times New Roman" w:cs="Times New Roman"/>
        </w:rPr>
        <w:t>cercania</w:t>
      </w:r>
      <w:proofErr w:type="spellEnd"/>
      <w:r w:rsidRPr="001C673B">
        <w:rPr>
          <w:rFonts w:ascii="Times New Roman" w:hAnsi="Times New Roman" w:cs="Times New Roman"/>
        </w:rPr>
        <w:t xml:space="preserve"> al centro</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stop ambos </w:t>
      </w:r>
      <w:proofErr w:type="spellStart"/>
      <w:r w:rsidRPr="001E282D">
        <w:rPr>
          <w:rFonts w:ascii="Times New Roman" w:hAnsi="Times New Roman" w:cs="Times New Roman"/>
          <w:lang w:val="en-US"/>
        </w:rPr>
        <w:t>motores</w:t>
      </w:r>
      <w:proofErr w:type="spellEnd"/>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xml:space="preserve">, 0);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xml:space="preserve">, 0);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'S':</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//nada</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roofErr w:type="gramStart"/>
      <w:r w:rsidRPr="001E282D">
        <w:rPr>
          <w:rFonts w:ascii="Times New Roman" w:hAnsi="Times New Roman" w:cs="Times New Roman"/>
          <w:lang w:val="en-US"/>
        </w:rPr>
        <w:t>char</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select_turn</w:t>
      </w:r>
      <w:proofErr w:type="spellEnd"/>
      <w:r w:rsidRPr="001E282D">
        <w:rPr>
          <w:rFonts w:ascii="Times New Roman" w:hAnsi="Times New Roman" w:cs="Times New Roman"/>
          <w:lang w:val="en-US"/>
        </w:rPr>
        <w:t xml:space="preserve">(unsigned char </w:t>
      </w:r>
      <w:proofErr w:type="spellStart"/>
      <w:r w:rsidRPr="001E282D">
        <w:rPr>
          <w:rFonts w:ascii="Times New Roman" w:hAnsi="Times New Roman" w:cs="Times New Roman"/>
          <w:lang w:val="en-US"/>
        </w:rPr>
        <w:t>found_left</w:t>
      </w:r>
      <w:proofErr w:type="spellEnd"/>
      <w:r w:rsidRPr="001E282D">
        <w:rPr>
          <w:rFonts w:ascii="Times New Roman" w:hAnsi="Times New Roman" w:cs="Times New Roman"/>
          <w:lang w:val="en-US"/>
        </w:rPr>
        <w:t xml:space="preserve">, unsigned char </w:t>
      </w:r>
      <w:proofErr w:type="spellStart"/>
      <w:r w:rsidRPr="001E282D">
        <w:rPr>
          <w:rFonts w:ascii="Times New Roman" w:hAnsi="Times New Roman" w:cs="Times New Roman"/>
          <w:lang w:val="en-US"/>
        </w:rPr>
        <w:t>found_straight</w:t>
      </w:r>
      <w:proofErr w:type="spellEnd"/>
      <w:r w:rsidRPr="001E282D">
        <w:rPr>
          <w:rFonts w:ascii="Times New Roman" w:hAnsi="Times New Roman" w:cs="Times New Roman"/>
          <w:lang w:val="en-US"/>
        </w:rPr>
        <w:t xml:space="preserve">, unsigned char </w:t>
      </w:r>
      <w:proofErr w:type="spellStart"/>
      <w:r w:rsidRPr="001E282D">
        <w:rPr>
          <w:rFonts w:ascii="Times New Roman" w:hAnsi="Times New Roman" w:cs="Times New Roman"/>
          <w:lang w:val="en-US"/>
        </w:rPr>
        <w:t>found_right</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if(</w:t>
      </w:r>
      <w:proofErr w:type="spellStart"/>
      <w:r w:rsidRPr="001E282D">
        <w:rPr>
          <w:rFonts w:ascii="Times New Roman" w:hAnsi="Times New Roman" w:cs="Times New Roman"/>
          <w:lang w:val="en-US"/>
        </w:rPr>
        <w:t>found_left</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return 'L';</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else if(</w:t>
      </w:r>
      <w:proofErr w:type="spellStart"/>
      <w:r w:rsidRPr="001E282D">
        <w:rPr>
          <w:rFonts w:ascii="Times New Roman" w:hAnsi="Times New Roman" w:cs="Times New Roman"/>
          <w:lang w:val="en-US"/>
        </w:rPr>
        <w:t>found_straight</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return 'S';</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else if(</w:t>
      </w:r>
      <w:proofErr w:type="spellStart"/>
      <w:r w:rsidRPr="001E282D">
        <w:rPr>
          <w:rFonts w:ascii="Times New Roman" w:hAnsi="Times New Roman" w:cs="Times New Roman"/>
          <w:lang w:val="en-US"/>
        </w:rPr>
        <w:t>found_right</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return 'R';</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spellStart"/>
      <w:r w:rsidRPr="001C673B">
        <w:rPr>
          <w:rFonts w:ascii="Times New Roman" w:hAnsi="Times New Roman" w:cs="Times New Roman"/>
        </w:rPr>
        <w:t>else</w:t>
      </w:r>
      <w:proofErr w:type="spellEnd"/>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return</w:t>
      </w:r>
      <w:proofErr w:type="spellEnd"/>
      <w:r w:rsidRPr="001C673B">
        <w:rPr>
          <w:rFonts w:ascii="Times New Roman" w:hAnsi="Times New Roman" w:cs="Times New Roman"/>
        </w:rPr>
        <w:t xml:space="preserve"> 'B';</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//Simplificación de la ruta. La estrategia es que cada vez que encontramos una secuencia </w:t>
      </w:r>
      <w:proofErr w:type="spellStart"/>
      <w:r w:rsidRPr="001C673B">
        <w:rPr>
          <w:rFonts w:ascii="Times New Roman" w:hAnsi="Times New Roman" w:cs="Times New Roman"/>
        </w:rPr>
        <w:t>xBx</w:t>
      </w:r>
      <w:proofErr w:type="spellEnd"/>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nosotros podemos simplificar cortando el callejón sin salida. Por ejemplo, LBL-&gt; S, porque un solo S omite el callejón sin salida representado por LBL</w:t>
      </w:r>
    </w:p>
    <w:p w:rsidR="001C673B" w:rsidRPr="001C673B" w:rsidRDefault="001C673B" w:rsidP="001C673B">
      <w:pPr>
        <w:rPr>
          <w:rFonts w:ascii="Times New Roman" w:hAnsi="Times New Roman" w:cs="Times New Roman"/>
        </w:rPr>
      </w:pPr>
      <w:proofErr w:type="gramStart"/>
      <w:r w:rsidRPr="001C673B">
        <w:rPr>
          <w:rFonts w:ascii="Times New Roman" w:hAnsi="Times New Roman" w:cs="Times New Roman"/>
        </w:rPr>
        <w:t>void</w:t>
      </w:r>
      <w:proofErr w:type="gramEnd"/>
      <w:r w:rsidRPr="001C673B">
        <w:rPr>
          <w:rFonts w:ascii="Times New Roman" w:hAnsi="Times New Roman" w:cs="Times New Roman"/>
        </w:rPr>
        <w:t xml:space="preserve"> </w:t>
      </w:r>
      <w:proofErr w:type="spellStart"/>
      <w:r w:rsidRPr="001C673B">
        <w:rPr>
          <w:rFonts w:ascii="Times New Roman" w:hAnsi="Times New Roman" w:cs="Times New Roman"/>
        </w:rPr>
        <w:t>simplify_path</w:t>
      </w:r>
      <w:proofErr w:type="spellEnd"/>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//sólo simplificar el camino si la segunda a la última vuelta fue una 'B'</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gramStart"/>
      <w:r w:rsidRPr="001E282D">
        <w:rPr>
          <w:rFonts w:ascii="Times New Roman" w:hAnsi="Times New Roman" w:cs="Times New Roman"/>
          <w:lang w:val="en-US"/>
        </w:rPr>
        <w:t>if(</w:t>
      </w:r>
      <w:proofErr w:type="spellStart"/>
      <w:proofErr w:type="gramEnd"/>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&lt; 3 || path[path_length-2] != 'B')</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return;</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int</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total_angle</w:t>
      </w:r>
      <w:proofErr w:type="spellEnd"/>
      <w:r w:rsidRPr="001E282D">
        <w:rPr>
          <w:rFonts w:ascii="Times New Roman" w:hAnsi="Times New Roman" w:cs="Times New Roman"/>
          <w:lang w:val="en-US"/>
        </w:rPr>
        <w:t xml:space="preserve"> = 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int</w:t>
      </w:r>
      <w:proofErr w:type="spellEnd"/>
      <w:r w:rsidRPr="001E282D">
        <w:rPr>
          <w:rFonts w:ascii="Times New Roman" w:hAnsi="Times New Roman" w:cs="Times New Roman"/>
          <w:lang w:val="en-US"/>
        </w:rPr>
        <w:t xml:space="preserve"> i;</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for(</w:t>
      </w:r>
      <w:proofErr w:type="gramEnd"/>
      <w:r w:rsidRPr="001E282D">
        <w:rPr>
          <w:rFonts w:ascii="Times New Roman" w:hAnsi="Times New Roman" w:cs="Times New Roman"/>
          <w:lang w:val="en-US"/>
        </w:rPr>
        <w:t>i=1;i&lt;=3;i++)</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switch(path[</w:t>
      </w:r>
      <w:proofErr w:type="spellStart"/>
      <w:r w:rsidRPr="001E282D">
        <w:rPr>
          <w:rFonts w:ascii="Times New Roman" w:hAnsi="Times New Roman" w:cs="Times New Roman"/>
          <w:lang w:val="en-US"/>
        </w:rPr>
        <w:t>path_length</w:t>
      </w:r>
      <w:proofErr w:type="spellEnd"/>
      <w:r w:rsidRPr="001E282D">
        <w:rPr>
          <w:rFonts w:ascii="Times New Roman" w:hAnsi="Times New Roman" w:cs="Times New Roman"/>
          <w:lang w:val="en-US"/>
        </w:rPr>
        <w:t>-i])</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'R':</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total_angle</w:t>
      </w:r>
      <w:proofErr w:type="spellEnd"/>
      <w:r w:rsidRPr="001E282D">
        <w:rPr>
          <w:rFonts w:ascii="Times New Roman" w:hAnsi="Times New Roman" w:cs="Times New Roman"/>
          <w:lang w:val="en-US"/>
        </w:rPr>
        <w:t xml:space="preserve"> += 90;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'L':</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proofErr w:type="spellStart"/>
      <w:r w:rsidRPr="001E282D">
        <w:rPr>
          <w:rFonts w:ascii="Times New Roman" w:hAnsi="Times New Roman" w:cs="Times New Roman"/>
          <w:lang w:val="en-US"/>
        </w:rPr>
        <w:t>total_angle</w:t>
      </w:r>
      <w:proofErr w:type="spellEnd"/>
      <w:r w:rsidRPr="001E282D">
        <w:rPr>
          <w:rFonts w:ascii="Times New Roman" w:hAnsi="Times New Roman" w:cs="Times New Roman"/>
          <w:lang w:val="en-US"/>
        </w:rPr>
        <w:t xml:space="preserve"> += 270;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'B':</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proofErr w:type="spellStart"/>
      <w:r w:rsidRPr="001E282D">
        <w:rPr>
          <w:rFonts w:ascii="Times New Roman" w:hAnsi="Times New Roman" w:cs="Times New Roman"/>
          <w:lang w:val="en-US"/>
        </w:rPr>
        <w:t>total_angle</w:t>
      </w:r>
      <w:proofErr w:type="spellEnd"/>
      <w:r w:rsidRPr="001E282D">
        <w:rPr>
          <w:rFonts w:ascii="Times New Roman" w:hAnsi="Times New Roman" w:cs="Times New Roman"/>
          <w:lang w:val="en-US"/>
        </w:rPr>
        <w:t xml:space="preserve"> += 180;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w:t>
      </w:r>
      <w:proofErr w:type="spellStart"/>
      <w:r w:rsidRPr="001C673B">
        <w:rPr>
          <w:rFonts w:ascii="Times New Roman" w:hAnsi="Times New Roman" w:cs="Times New Roman"/>
        </w:rPr>
        <w:t>angulo</w:t>
      </w:r>
      <w:proofErr w:type="spellEnd"/>
      <w:r w:rsidRPr="001C673B">
        <w:rPr>
          <w:rFonts w:ascii="Times New Roman" w:hAnsi="Times New Roman" w:cs="Times New Roman"/>
        </w:rPr>
        <w:t xml:space="preserve"> entre 0-360</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total_angle</w:t>
      </w:r>
      <w:proofErr w:type="spellEnd"/>
      <w:r w:rsidRPr="001C673B">
        <w:rPr>
          <w:rFonts w:ascii="Times New Roman" w:hAnsi="Times New Roman" w:cs="Times New Roman"/>
        </w:rPr>
        <w:t xml:space="preserve"> = </w:t>
      </w:r>
      <w:proofErr w:type="spellStart"/>
      <w:r w:rsidRPr="001C673B">
        <w:rPr>
          <w:rFonts w:ascii="Times New Roman" w:hAnsi="Times New Roman" w:cs="Times New Roman"/>
        </w:rPr>
        <w:t>total_angle</w:t>
      </w:r>
      <w:proofErr w:type="spellEnd"/>
      <w:r w:rsidRPr="001C673B">
        <w:rPr>
          <w:rFonts w:ascii="Times New Roman" w:hAnsi="Times New Roman" w:cs="Times New Roman"/>
        </w:rPr>
        <w:t xml:space="preserve"> % 360;</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w:t>
      </w:r>
      <w:proofErr w:type="spellStart"/>
      <w:r w:rsidRPr="001C673B">
        <w:rPr>
          <w:rFonts w:ascii="Times New Roman" w:hAnsi="Times New Roman" w:cs="Times New Roman"/>
        </w:rPr>
        <w:t>reemplza</w:t>
      </w:r>
      <w:proofErr w:type="spellEnd"/>
      <w:r w:rsidRPr="001C673B">
        <w:rPr>
          <w:rFonts w:ascii="Times New Roman" w:hAnsi="Times New Roman" w:cs="Times New Roman"/>
        </w:rPr>
        <w:t xml:space="preserve"> secuencias encontradas</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switch(</w:t>
      </w:r>
      <w:proofErr w:type="spellStart"/>
      <w:r w:rsidRPr="001E282D">
        <w:rPr>
          <w:rFonts w:ascii="Times New Roman" w:hAnsi="Times New Roman" w:cs="Times New Roman"/>
          <w:lang w:val="en-US"/>
        </w:rPr>
        <w:t>total_angle</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proofErr w:type="gramStart"/>
      <w:r w:rsidRPr="001E282D">
        <w:rPr>
          <w:rFonts w:ascii="Times New Roman" w:hAnsi="Times New Roman" w:cs="Times New Roman"/>
          <w:lang w:val="en-US"/>
        </w:rPr>
        <w:t>path[</w:t>
      </w:r>
      <w:proofErr w:type="spellStart"/>
      <w:proofErr w:type="gramEnd"/>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- 3] = 'S';</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90: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proofErr w:type="gramStart"/>
      <w:r w:rsidRPr="001E282D">
        <w:rPr>
          <w:rFonts w:ascii="Times New Roman" w:hAnsi="Times New Roman" w:cs="Times New Roman"/>
          <w:lang w:val="en-US"/>
        </w:rPr>
        <w:t>path[</w:t>
      </w:r>
      <w:proofErr w:type="spellStart"/>
      <w:proofErr w:type="gramEnd"/>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- 3] = 'R';</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180: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proofErr w:type="gramStart"/>
      <w:r w:rsidRPr="001E282D">
        <w:rPr>
          <w:rFonts w:ascii="Times New Roman" w:hAnsi="Times New Roman" w:cs="Times New Roman"/>
          <w:lang w:val="en-US"/>
        </w:rPr>
        <w:t>path[</w:t>
      </w:r>
      <w:proofErr w:type="spellStart"/>
      <w:proofErr w:type="gramEnd"/>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- 3] = 'B';</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case 270: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proofErr w:type="gramStart"/>
      <w:r w:rsidRPr="001E282D">
        <w:rPr>
          <w:rFonts w:ascii="Times New Roman" w:hAnsi="Times New Roman" w:cs="Times New Roman"/>
          <w:lang w:val="en-US"/>
        </w:rPr>
        <w:t>path[</w:t>
      </w:r>
      <w:proofErr w:type="spellStart"/>
      <w:proofErr w:type="gramEnd"/>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- 3] = 'L';</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 2;</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proofErr w:type="gramStart"/>
      <w:r w:rsidRPr="001E282D">
        <w:rPr>
          <w:rFonts w:ascii="Times New Roman" w:hAnsi="Times New Roman" w:cs="Times New Roman"/>
          <w:lang w:val="en-US"/>
        </w:rPr>
        <w:t>void</w:t>
      </w:r>
      <w:proofErr w:type="gram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MazeSolve</w:t>
      </w:r>
      <w:proofErr w:type="spellEnd"/>
      <w:r w:rsidRPr="001E282D">
        <w:rPr>
          <w:rFonts w:ascii="Times New Roman" w:hAnsi="Times New Roman" w:cs="Times New Roman"/>
          <w:lang w:val="en-US"/>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gramStart"/>
      <w:r w:rsidRPr="001C673B">
        <w:rPr>
          <w:rFonts w:ascii="Times New Roman" w:hAnsi="Times New Roman" w:cs="Times New Roman"/>
        </w:rPr>
        <w:t>while(</w:t>
      </w:r>
      <w:proofErr w:type="gramEnd"/>
      <w:r w:rsidRPr="001C673B">
        <w:rPr>
          <w:rFonts w:ascii="Times New Roman" w:hAnsi="Times New Roman" w:cs="Times New Roman"/>
        </w:rPr>
        <w:t>1)</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follow_</w:t>
      </w:r>
      <w:proofErr w:type="gramStart"/>
      <w:r w:rsidRPr="001C673B">
        <w:rPr>
          <w:rFonts w:ascii="Times New Roman" w:hAnsi="Times New Roman" w:cs="Times New Roman"/>
        </w:rPr>
        <w:t>line</w:t>
      </w:r>
      <w:proofErr w:type="spellEnd"/>
      <w:r w:rsidRPr="001C673B">
        <w:rPr>
          <w:rFonts w:ascii="Times New Roman" w:hAnsi="Times New Roman" w:cs="Times New Roman"/>
        </w:rPr>
        <w:t>(</w:t>
      </w:r>
      <w:proofErr w:type="gramEnd"/>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//Conduzca recto un poco. Esto nos ayuda en caso de entrar en la intersección en un ángulo.</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digitalWrite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dir_a</w:t>
      </w:r>
      <w:proofErr w:type="spellEnd"/>
      <w:r w:rsidRPr="001C673B">
        <w:rPr>
          <w:rFonts w:ascii="Times New Roman" w:hAnsi="Times New Roman" w:cs="Times New Roman"/>
        </w:rPr>
        <w:t xml:space="preserve">, LOW);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analogWrite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pwm_a</w:t>
      </w:r>
      <w:proofErr w:type="spellEnd"/>
      <w:r w:rsidRPr="001C673B">
        <w:rPr>
          <w:rFonts w:ascii="Times New Roman" w:hAnsi="Times New Roman" w:cs="Times New Roman"/>
        </w:rPr>
        <w:t>, 200);</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digitalWrite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dir_b</w:t>
      </w:r>
      <w:proofErr w:type="spellEnd"/>
      <w:r w:rsidRPr="001C673B">
        <w:rPr>
          <w:rFonts w:ascii="Times New Roman" w:hAnsi="Times New Roman" w:cs="Times New Roman"/>
        </w:rPr>
        <w:t xml:space="preserve">, LOW);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analogWrite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pwm_b</w:t>
      </w:r>
      <w:proofErr w:type="spellEnd"/>
      <w:r w:rsidRPr="001C673B">
        <w:rPr>
          <w:rFonts w:ascii="Times New Roman" w:hAnsi="Times New Roman" w:cs="Times New Roman"/>
        </w:rPr>
        <w:t xml:space="preserve">, 200);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gramStart"/>
      <w:r w:rsidRPr="001C673B">
        <w:rPr>
          <w:rFonts w:ascii="Times New Roman" w:hAnsi="Times New Roman" w:cs="Times New Roman"/>
        </w:rPr>
        <w:t>delay(</w:t>
      </w:r>
      <w:proofErr w:type="gramEnd"/>
      <w:r w:rsidRPr="001C673B">
        <w:rPr>
          <w:rFonts w:ascii="Times New Roman" w:hAnsi="Times New Roman" w:cs="Times New Roman"/>
        </w:rPr>
        <w:t xml:space="preserve">25); </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//Estas variables registran si el robot ha visto una línea a la izquierda, recto y la derecha, mientras se examina la intersección actual.</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 xml:space="preserve">unsigned char </w:t>
      </w:r>
      <w:proofErr w:type="spellStart"/>
      <w:r w:rsidRPr="001E282D">
        <w:rPr>
          <w:rFonts w:ascii="Times New Roman" w:hAnsi="Times New Roman" w:cs="Times New Roman"/>
          <w:lang w:val="en-US"/>
        </w:rPr>
        <w:t>found_left</w:t>
      </w:r>
      <w:proofErr w:type="spellEnd"/>
      <w:r w:rsidRPr="001E282D">
        <w:rPr>
          <w:rFonts w:ascii="Times New Roman" w:hAnsi="Times New Roman" w:cs="Times New Roman"/>
          <w:lang w:val="en-US"/>
        </w:rPr>
        <w:t>=0;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unsigned char </w:t>
      </w:r>
      <w:proofErr w:type="spellStart"/>
      <w:r w:rsidRPr="001E282D">
        <w:rPr>
          <w:rFonts w:ascii="Times New Roman" w:hAnsi="Times New Roman" w:cs="Times New Roman"/>
          <w:lang w:val="en-US"/>
        </w:rPr>
        <w:t>found_straight</w:t>
      </w:r>
      <w:proofErr w:type="spellEnd"/>
      <w:r w:rsidRPr="001E282D">
        <w:rPr>
          <w:rFonts w:ascii="Times New Roman" w:hAnsi="Times New Roman" w:cs="Times New Roman"/>
          <w:lang w:val="en-US"/>
        </w:rPr>
        <w:t>=0;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unsigned char </w:t>
      </w:r>
      <w:proofErr w:type="spellStart"/>
      <w:r w:rsidRPr="001E282D">
        <w:rPr>
          <w:rFonts w:ascii="Times New Roman" w:hAnsi="Times New Roman" w:cs="Times New Roman"/>
          <w:lang w:val="en-US"/>
        </w:rPr>
        <w:t>found_right</w:t>
      </w:r>
      <w:proofErr w:type="spellEnd"/>
      <w:r w:rsidRPr="001E282D">
        <w:rPr>
          <w:rFonts w:ascii="Times New Roman" w:hAnsi="Times New Roman" w:cs="Times New Roman"/>
          <w:lang w:val="en-US"/>
        </w:rPr>
        <w:t>=0;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r>
      <w:r w:rsidRPr="001E282D">
        <w:rPr>
          <w:rFonts w:ascii="Times New Roman" w:hAnsi="Times New Roman" w:cs="Times New Roman"/>
          <w:lang w:val="en-US"/>
        </w:rPr>
        <w:tab/>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Now read the sensors and check the intersection type.</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chequea</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sensores</w:t>
      </w:r>
      <w:proofErr w:type="spellEnd"/>
      <w:r w:rsidRPr="001E282D">
        <w:rPr>
          <w:rFonts w:ascii="Times New Roman" w:hAnsi="Times New Roman" w:cs="Times New Roman"/>
          <w:lang w:val="en-US"/>
        </w:rPr>
        <w:t xml:space="preserve"> mas </w:t>
      </w:r>
      <w:proofErr w:type="spellStart"/>
      <w:r w:rsidRPr="001E282D">
        <w:rPr>
          <w:rFonts w:ascii="Times New Roman" w:hAnsi="Times New Roman" w:cs="Times New Roman"/>
          <w:lang w:val="en-US"/>
        </w:rPr>
        <w:t>externos</w:t>
      </w:r>
      <w:proofErr w:type="spellEnd"/>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if(</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[0] &gt; 200)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found_right</w:t>
      </w:r>
      <w:proofErr w:type="spellEnd"/>
      <w:r w:rsidRPr="001E282D">
        <w:rPr>
          <w:rFonts w:ascii="Times New Roman" w:hAnsi="Times New Roman" w:cs="Times New Roman"/>
          <w:lang w:val="en-US"/>
        </w:rPr>
        <w:t xml:space="preserve"> = 1;</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spellStart"/>
      <w:proofErr w:type="gramStart"/>
      <w:r w:rsidRPr="001C673B">
        <w:rPr>
          <w:rFonts w:ascii="Times New Roman" w:hAnsi="Times New Roman" w:cs="Times New Roman"/>
        </w:rPr>
        <w:t>if</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sensorValues</w:t>
      </w:r>
      <w:proofErr w:type="spellEnd"/>
      <w:r w:rsidRPr="001C673B">
        <w:rPr>
          <w:rFonts w:ascii="Times New Roman" w:hAnsi="Times New Roman" w:cs="Times New Roman"/>
        </w:rPr>
        <w:t>[7] &gt; 200)</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found_left</w:t>
      </w:r>
      <w:proofErr w:type="spellEnd"/>
      <w:r w:rsidRPr="001C673B">
        <w:rPr>
          <w:rFonts w:ascii="Times New Roman" w:hAnsi="Times New Roman" w:cs="Times New Roman"/>
        </w:rPr>
        <w:t xml:space="preserve"> = 1;</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//Conducir recto un poco más - esto es suficiente para alinear las ruedas con la intersección.</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dir_a</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pwm_a</w:t>
      </w:r>
      <w:proofErr w:type="spellEnd"/>
      <w:r w:rsidRPr="001E282D">
        <w:rPr>
          <w:rFonts w:ascii="Times New Roman" w:hAnsi="Times New Roman" w:cs="Times New Roman"/>
          <w:lang w:val="en-US"/>
        </w:rPr>
        <w:t>, 200);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digitalWrite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dir_b</w:t>
      </w:r>
      <w:proofErr w:type="spellEnd"/>
      <w:r w:rsidRPr="001E282D">
        <w:rPr>
          <w:rFonts w:ascii="Times New Roman" w:hAnsi="Times New Roman" w:cs="Times New Roman"/>
          <w:lang w:val="en-US"/>
        </w:rPr>
        <w:t xml:space="preserve">, LOW);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proofErr w:type="gramStart"/>
      <w:r w:rsidRPr="001E282D">
        <w:rPr>
          <w:rFonts w:ascii="Times New Roman" w:hAnsi="Times New Roman" w:cs="Times New Roman"/>
          <w:lang w:val="en-US"/>
        </w:rPr>
        <w:t>analogWrite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pwm_b</w:t>
      </w:r>
      <w:proofErr w:type="spellEnd"/>
      <w:r w:rsidRPr="001E282D">
        <w:rPr>
          <w:rFonts w:ascii="Times New Roman" w:hAnsi="Times New Roman" w:cs="Times New Roman"/>
          <w:lang w:val="en-US"/>
        </w:rPr>
        <w:t>, 200);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delay(</w:t>
      </w:r>
      <w:proofErr w:type="spellStart"/>
      <w:r w:rsidRPr="001E282D">
        <w:rPr>
          <w:rFonts w:ascii="Times New Roman" w:hAnsi="Times New Roman" w:cs="Times New Roman"/>
          <w:lang w:val="en-US"/>
        </w:rPr>
        <w:t>drivePastDelay</w:t>
      </w:r>
      <w:proofErr w:type="spellEnd"/>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line_position</w:t>
      </w:r>
      <w:proofErr w:type="spellEnd"/>
      <w:r w:rsidRPr="001E282D">
        <w:rPr>
          <w:rFonts w:ascii="Times New Roman" w:hAnsi="Times New Roman" w:cs="Times New Roman"/>
          <w:lang w:val="en-US"/>
        </w:rPr>
        <w:t xml:space="preserve"> = </w:t>
      </w:r>
      <w:proofErr w:type="spellStart"/>
      <w:proofErr w:type="gramStart"/>
      <w:r w:rsidRPr="001E282D">
        <w:rPr>
          <w:rFonts w:ascii="Times New Roman" w:hAnsi="Times New Roman" w:cs="Times New Roman"/>
          <w:lang w:val="en-US"/>
        </w:rPr>
        <w:t>qtrrc.readLine</w:t>
      </w:r>
      <w:proofErr w:type="spellEnd"/>
      <w:r w:rsidRPr="001E282D">
        <w:rPr>
          <w:rFonts w:ascii="Times New Roman" w:hAnsi="Times New Roman" w:cs="Times New Roman"/>
          <w:lang w:val="en-US"/>
        </w:rPr>
        <w:t>(</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if(</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[1] &gt; 200 ||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[2] &gt; 200 ||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[3] &gt; 200 ||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[4] &gt; 200 ||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[5] &gt; 200 ||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[6] &gt; 200)</w:t>
      </w: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proofErr w:type="spellStart"/>
      <w:r w:rsidRPr="001C673B">
        <w:rPr>
          <w:rFonts w:ascii="Times New Roman" w:hAnsi="Times New Roman" w:cs="Times New Roman"/>
        </w:rPr>
        <w:t>found_straight</w:t>
      </w:r>
      <w:proofErr w:type="spellEnd"/>
      <w:r w:rsidRPr="001C673B">
        <w:rPr>
          <w:rFonts w:ascii="Times New Roman" w:hAnsi="Times New Roman" w:cs="Times New Roman"/>
        </w:rPr>
        <w:t xml:space="preserve"> = 1;</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//Compruebe que el punto final. Si todos los sensores de mediados seis están en negro oscuro, hemos resuelto el laberinto.</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gramStart"/>
      <w:r w:rsidRPr="001E282D">
        <w:rPr>
          <w:rFonts w:ascii="Times New Roman" w:hAnsi="Times New Roman" w:cs="Times New Roman"/>
          <w:lang w:val="en-US"/>
        </w:rPr>
        <w:t>if(</w:t>
      </w:r>
      <w:proofErr w:type="spellStart"/>
      <w:proofErr w:type="gramEnd"/>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[1] &gt; 600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[2] &gt; 600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[3] &gt; 600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[4] &gt; 600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 xml:space="preserve">[5] &gt; 600 &amp;&amp; </w:t>
      </w:r>
      <w:proofErr w:type="spellStart"/>
      <w:r w:rsidRPr="001E282D">
        <w:rPr>
          <w:rFonts w:ascii="Times New Roman" w:hAnsi="Times New Roman" w:cs="Times New Roman"/>
          <w:lang w:val="en-US"/>
        </w:rPr>
        <w:t>sensorValues</w:t>
      </w:r>
      <w:proofErr w:type="spellEnd"/>
      <w:r w:rsidRPr="001E282D">
        <w:rPr>
          <w:rFonts w:ascii="Times New Roman" w:hAnsi="Times New Roman" w:cs="Times New Roman"/>
          <w:lang w:val="en-US"/>
        </w:rPr>
        <w:t>[6] &gt; 600)</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ab/>
        <w:t>break;</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gramStart"/>
      <w:r w:rsidRPr="001E282D">
        <w:rPr>
          <w:rFonts w:ascii="Times New Roman" w:hAnsi="Times New Roman" w:cs="Times New Roman"/>
          <w:lang w:val="en-US"/>
        </w:rPr>
        <w:t>unsigned</w:t>
      </w:r>
      <w:proofErr w:type="gramEnd"/>
      <w:r w:rsidRPr="001E282D">
        <w:rPr>
          <w:rFonts w:ascii="Times New Roman" w:hAnsi="Times New Roman" w:cs="Times New Roman"/>
          <w:lang w:val="en-US"/>
        </w:rPr>
        <w:t xml:space="preserve"> char </w:t>
      </w:r>
      <w:proofErr w:type="spellStart"/>
      <w:r w:rsidRPr="001E282D">
        <w:rPr>
          <w:rFonts w:ascii="Times New Roman" w:hAnsi="Times New Roman" w:cs="Times New Roman"/>
          <w:lang w:val="en-US"/>
        </w:rPr>
        <w:t>dir</w:t>
      </w:r>
      <w:proofErr w:type="spellEnd"/>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select_turn</w:t>
      </w:r>
      <w:proofErr w:type="spellEnd"/>
      <w:r w:rsidRPr="001E282D">
        <w:rPr>
          <w:rFonts w:ascii="Times New Roman" w:hAnsi="Times New Roman" w:cs="Times New Roman"/>
          <w:lang w:val="en-US"/>
        </w:rPr>
        <w:t>(</w:t>
      </w:r>
      <w:proofErr w:type="spellStart"/>
      <w:r w:rsidRPr="001E282D">
        <w:rPr>
          <w:rFonts w:ascii="Times New Roman" w:hAnsi="Times New Roman" w:cs="Times New Roman"/>
          <w:lang w:val="en-US"/>
        </w:rPr>
        <w:t>found_left</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found_straight</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found_right</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xml:space="preserve">// hacer el giro indicado por el </w:t>
      </w:r>
      <w:proofErr w:type="spellStart"/>
      <w:r w:rsidRPr="001C673B">
        <w:rPr>
          <w:rFonts w:ascii="Times New Roman" w:hAnsi="Times New Roman" w:cs="Times New Roman"/>
        </w:rPr>
        <w:t>path</w:t>
      </w:r>
      <w:proofErr w:type="spellEnd"/>
      <w:r w:rsidRPr="001C673B">
        <w:rPr>
          <w:rFonts w:ascii="Times New Roman" w:hAnsi="Times New Roman" w:cs="Times New Roman"/>
        </w:rPr>
        <w:t>.</w:t>
      </w:r>
    </w:p>
    <w:p w:rsidR="001C673B" w:rsidRPr="001E282D" w:rsidRDefault="001C673B" w:rsidP="001C673B">
      <w:pPr>
        <w:rPr>
          <w:rFonts w:ascii="Times New Roman" w:hAnsi="Times New Roman" w:cs="Times New Roman"/>
          <w:lang w:val="en-US"/>
        </w:rPr>
      </w:pPr>
      <w:r w:rsidRPr="001C673B">
        <w:rPr>
          <w:rFonts w:ascii="Times New Roman" w:hAnsi="Times New Roman" w:cs="Times New Roman"/>
        </w:rPr>
        <w:t xml:space="preserve">    </w:t>
      </w:r>
      <w:r w:rsidRPr="001E282D">
        <w:rPr>
          <w:rFonts w:ascii="Times New Roman" w:hAnsi="Times New Roman" w:cs="Times New Roman"/>
          <w:lang w:val="en-US"/>
        </w:rPr>
        <w:t>turn(</w:t>
      </w:r>
      <w:proofErr w:type="spellStart"/>
      <w:r w:rsidRPr="001E282D">
        <w:rPr>
          <w:rFonts w:ascii="Times New Roman" w:hAnsi="Times New Roman" w:cs="Times New Roman"/>
          <w:lang w:val="en-US"/>
        </w:rPr>
        <w:t>dir</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guardar</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camno</w:t>
      </w:r>
      <w:proofErr w:type="spellEnd"/>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aprendido</w:t>
      </w:r>
      <w:proofErr w:type="spellEnd"/>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path[</w:t>
      </w:r>
      <w:proofErr w:type="spellStart"/>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 </w:t>
      </w:r>
      <w:proofErr w:type="spellStart"/>
      <w:r w:rsidRPr="001E282D">
        <w:rPr>
          <w:rFonts w:ascii="Times New Roman" w:hAnsi="Times New Roman" w:cs="Times New Roman"/>
          <w:lang w:val="en-US"/>
        </w:rPr>
        <w:t>dir</w:t>
      </w:r>
      <w:proofErr w:type="spellEnd"/>
      <w:r w:rsidRPr="001E282D">
        <w:rPr>
          <w:rFonts w:ascii="Times New Roman" w:hAnsi="Times New Roman" w:cs="Times New Roman"/>
          <w:lang w:val="en-US"/>
        </w:rPr>
        <w:t>;</w:t>
      </w:r>
    </w:p>
    <w:p w:rsidR="001C673B" w:rsidRPr="001E282D" w:rsidRDefault="001C673B" w:rsidP="001C673B">
      <w:pPr>
        <w:rPr>
          <w:rFonts w:ascii="Times New Roman" w:hAnsi="Times New Roman" w:cs="Times New Roman"/>
          <w:lang w:val="en-US"/>
        </w:rPr>
      </w:pPr>
      <w:r w:rsidRPr="001E282D">
        <w:rPr>
          <w:rFonts w:ascii="Times New Roman" w:hAnsi="Times New Roman" w:cs="Times New Roman"/>
          <w:lang w:val="en-US"/>
        </w:rPr>
        <w:t xml:space="preserve">    </w:t>
      </w:r>
      <w:proofErr w:type="spellStart"/>
      <w:r w:rsidRPr="001E282D">
        <w:rPr>
          <w:rFonts w:ascii="Times New Roman" w:hAnsi="Times New Roman" w:cs="Times New Roman"/>
          <w:lang w:val="en-US"/>
        </w:rPr>
        <w:t>path_length</w:t>
      </w:r>
      <w:proofErr w:type="spellEnd"/>
      <w:r w:rsidRPr="001E282D">
        <w:rPr>
          <w:rFonts w:ascii="Times New Roman" w:hAnsi="Times New Roman" w:cs="Times New Roman"/>
          <w:lang w:val="en-US"/>
        </w:rPr>
        <w:t xml:space="preserve"> ++;</w:t>
      </w:r>
    </w:p>
    <w:p w:rsidR="001C673B" w:rsidRPr="001E282D"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rPr>
      </w:pPr>
      <w:r w:rsidRPr="001E282D">
        <w:rPr>
          <w:rFonts w:ascii="Times New Roman" w:hAnsi="Times New Roman" w:cs="Times New Roman"/>
          <w:lang w:val="en-US"/>
        </w:rPr>
        <w:t xml:space="preserve">    </w:t>
      </w:r>
      <w:r w:rsidRPr="001C673B">
        <w:rPr>
          <w:rFonts w:ascii="Times New Roman" w:hAnsi="Times New Roman" w:cs="Times New Roman"/>
        </w:rPr>
        <w:t>// simplificar camino aprendido</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r w:rsidRPr="001C673B">
        <w:rPr>
          <w:rFonts w:ascii="Times New Roman" w:hAnsi="Times New Roman" w:cs="Times New Roman"/>
        </w:rPr>
        <w:t>simplify_</w:t>
      </w:r>
      <w:proofErr w:type="gramStart"/>
      <w:r w:rsidRPr="001C673B">
        <w:rPr>
          <w:rFonts w:ascii="Times New Roman" w:hAnsi="Times New Roman" w:cs="Times New Roman"/>
        </w:rPr>
        <w:t>path</w:t>
      </w:r>
      <w:proofErr w:type="spellEnd"/>
      <w:r w:rsidRPr="001C673B">
        <w:rPr>
          <w:rFonts w:ascii="Times New Roman" w:hAnsi="Times New Roman" w:cs="Times New Roman"/>
        </w:rPr>
        <w:t>(</w:t>
      </w:r>
      <w:proofErr w:type="gramEnd"/>
      <w:r w:rsidRPr="001C673B">
        <w:rPr>
          <w:rFonts w:ascii="Times New Roman" w:hAnsi="Times New Roman" w:cs="Times New Roman"/>
        </w:rPr>
        <w:t>);</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laberinto resuelto</w:t>
      </w:r>
    </w:p>
    <w:p w:rsidR="001C673B" w:rsidRPr="001C673B" w:rsidRDefault="001C673B" w:rsidP="001C673B">
      <w:pPr>
        <w:rPr>
          <w:rFonts w:ascii="Times New Roman" w:hAnsi="Times New Roman" w:cs="Times New Roman"/>
        </w:rPr>
      </w:pP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ciclo infinito puede resolverlo cuantas veces quiera</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gramStart"/>
      <w:r w:rsidRPr="001C673B">
        <w:rPr>
          <w:rFonts w:ascii="Times New Roman" w:hAnsi="Times New Roman" w:cs="Times New Roman"/>
        </w:rPr>
        <w:t>while(</w:t>
      </w:r>
      <w:proofErr w:type="gramEnd"/>
      <w:r w:rsidRPr="001C673B">
        <w:rPr>
          <w:rFonts w:ascii="Times New Roman" w:hAnsi="Times New Roman" w:cs="Times New Roman"/>
        </w:rPr>
        <w:t>1)</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rPr>
        <w:t>analogWrite</w:t>
      </w:r>
      <w:proofErr w:type="spellEnd"/>
      <w:r w:rsidRPr="001C673B">
        <w:rPr>
          <w:rFonts w:ascii="Times New Roman" w:hAnsi="Times New Roman" w:cs="Times New Roman"/>
        </w:rPr>
        <w:t>(</w:t>
      </w:r>
      <w:proofErr w:type="spellStart"/>
      <w:proofErr w:type="gramEnd"/>
      <w:r w:rsidRPr="001C673B">
        <w:rPr>
          <w:rFonts w:ascii="Times New Roman" w:hAnsi="Times New Roman" w:cs="Times New Roman"/>
        </w:rPr>
        <w:t>pwm_a</w:t>
      </w:r>
      <w:proofErr w:type="spellEnd"/>
      <w:r w:rsidRPr="001C673B">
        <w:rPr>
          <w:rFonts w:ascii="Times New Roman" w:hAnsi="Times New Roman" w:cs="Times New Roman"/>
        </w:rPr>
        <w:t xml:space="preserve">, 0);  // par ambos motores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spellStart"/>
      <w:proofErr w:type="gramStart"/>
      <w:r w:rsidRPr="001C673B">
        <w:rPr>
          <w:rFonts w:ascii="Times New Roman" w:hAnsi="Times New Roman" w:cs="Times New Roman"/>
          <w:lang w:val="en-US"/>
        </w:rPr>
        <w:t>analogWrite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pwm_b</w:t>
      </w:r>
      <w:proofErr w:type="spellEnd"/>
      <w:r w:rsidRPr="001C673B">
        <w:rPr>
          <w:rFonts w:ascii="Times New Roman" w:hAnsi="Times New Roman" w:cs="Times New Roman"/>
          <w:lang w:val="en-US"/>
        </w:rPr>
        <w:t>, 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line_position</w:t>
      </w:r>
      <w:proofErr w:type="spellEnd"/>
      <w:r w:rsidRPr="001C673B">
        <w:rPr>
          <w:rFonts w:ascii="Times New Roman" w:hAnsi="Times New Roman" w:cs="Times New Roman"/>
          <w:lang w:val="en-US"/>
        </w:rPr>
        <w:t xml:space="preserve"> = </w:t>
      </w:r>
      <w:proofErr w:type="spellStart"/>
      <w:proofErr w:type="gramStart"/>
      <w:r w:rsidRPr="001C673B">
        <w:rPr>
          <w:rFonts w:ascii="Times New Roman" w:hAnsi="Times New Roman" w:cs="Times New Roman"/>
          <w:lang w:val="en-US"/>
        </w:rPr>
        <w:t>qtrrc.readLine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sensorValues</w:t>
      </w:r>
      <w:proofErr w:type="spellEnd"/>
      <w:r w:rsidRPr="001C673B">
        <w:rPr>
          <w:rFonts w:ascii="Times New Roman" w:hAnsi="Times New Roman" w:cs="Times New Roman"/>
          <w:lang w:val="en-US"/>
        </w:rPr>
        <w:t>);</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gramStart"/>
      <w:r w:rsidRPr="001C673B">
        <w:rPr>
          <w:rFonts w:ascii="Times New Roman" w:hAnsi="Times New Roman" w:cs="Times New Roman"/>
          <w:lang w:val="en-US"/>
        </w:rPr>
        <w:t>while(</w:t>
      </w:r>
      <w:proofErr w:type="spellStart"/>
      <w:proofErr w:type="gramEnd"/>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[1] &gt;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[2] &gt;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[3] &gt;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[4] &gt;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[5] &gt;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[6] &gt; 200)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line_position</w:t>
      </w:r>
      <w:proofErr w:type="spellEnd"/>
      <w:r w:rsidRPr="001C673B">
        <w:rPr>
          <w:rFonts w:ascii="Times New Roman" w:hAnsi="Times New Roman" w:cs="Times New Roman"/>
          <w:lang w:val="en-US"/>
        </w:rPr>
        <w:t xml:space="preserve"> = </w:t>
      </w:r>
      <w:proofErr w:type="spellStart"/>
      <w:proofErr w:type="gramStart"/>
      <w:r w:rsidRPr="001C673B">
        <w:rPr>
          <w:rFonts w:ascii="Times New Roman" w:hAnsi="Times New Roman" w:cs="Times New Roman"/>
          <w:lang w:val="en-US"/>
        </w:rPr>
        <w:t>qtrrc.readLine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sensorValues</w:t>
      </w:r>
      <w:proofErr w:type="spellEnd"/>
      <w:r w:rsidRPr="001C673B">
        <w:rPr>
          <w:rFonts w:ascii="Times New Roman" w:hAnsi="Times New Roman" w:cs="Times New Roman"/>
          <w:lang w:val="en-US"/>
        </w:rPr>
        <w:t>);</w:t>
      </w:r>
    </w:p>
    <w:p w:rsidR="001C673B" w:rsidRPr="001C673B" w:rsidRDefault="001C673B" w:rsidP="001C673B">
      <w:pPr>
        <w:rPr>
          <w:rFonts w:ascii="Times New Roman" w:hAnsi="Times New Roman" w:cs="Times New Roman"/>
        </w:rPr>
      </w:pPr>
      <w:r w:rsidRPr="001C673B">
        <w:rPr>
          <w:rFonts w:ascii="Times New Roman" w:hAnsi="Times New Roman" w:cs="Times New Roman"/>
          <w:lang w:val="en-US"/>
        </w:rPr>
        <w:t xml:space="preserve">      </w:t>
      </w:r>
      <w:proofErr w:type="gramStart"/>
      <w:r w:rsidRPr="001C673B">
        <w:rPr>
          <w:rFonts w:ascii="Times New Roman" w:hAnsi="Times New Roman" w:cs="Times New Roman"/>
        </w:rPr>
        <w:t>delay(</w:t>
      </w:r>
      <w:proofErr w:type="gramEnd"/>
      <w:r w:rsidRPr="001C673B">
        <w:rPr>
          <w:rFonts w:ascii="Times New Roman" w:hAnsi="Times New Roman" w:cs="Times New Roman"/>
        </w:rPr>
        <w:t>50);</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 espera hasta que el </w:t>
      </w:r>
      <w:proofErr w:type="spellStart"/>
      <w:r w:rsidRPr="001C673B">
        <w:rPr>
          <w:rFonts w:ascii="Times New Roman" w:hAnsi="Times New Roman" w:cs="Times New Roman"/>
        </w:rPr>
        <w:t>roboo</w:t>
      </w:r>
      <w:proofErr w:type="spellEnd"/>
      <w:r w:rsidRPr="001C673B">
        <w:rPr>
          <w:rFonts w:ascii="Times New Roman" w:hAnsi="Times New Roman" w:cs="Times New Roman"/>
        </w:rPr>
        <w:t xml:space="preserve"> se pone de nuevo sobre la </w:t>
      </w:r>
      <w:proofErr w:type="spellStart"/>
      <w:r w:rsidRPr="001C673B">
        <w:rPr>
          <w:rFonts w:ascii="Times New Roman" w:hAnsi="Times New Roman" w:cs="Times New Roman"/>
        </w:rPr>
        <w:t>linea</w:t>
      </w:r>
      <w:proofErr w:type="spellEnd"/>
      <w:r w:rsidRPr="001C673B">
        <w:rPr>
          <w:rFonts w:ascii="Times New Roman" w:hAnsi="Times New Roman" w:cs="Times New Roman"/>
        </w:rPr>
        <w:t xml:space="preserve"> de inicio para hacer el recorrido</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rPr>
        <w:t xml:space="preserve">    </w:t>
      </w:r>
      <w:proofErr w:type="gramStart"/>
      <w:r w:rsidRPr="001C673B">
        <w:rPr>
          <w:rFonts w:ascii="Times New Roman" w:hAnsi="Times New Roman" w:cs="Times New Roman"/>
          <w:lang w:val="en-US"/>
        </w:rPr>
        <w:t>while(</w:t>
      </w:r>
      <w:proofErr w:type="gramEnd"/>
      <w:r w:rsidRPr="001C673B">
        <w:rPr>
          <w:rFonts w:ascii="Times New Roman" w:hAnsi="Times New Roman" w:cs="Times New Roman"/>
          <w:lang w:val="en-US"/>
        </w:rPr>
        <w:t>1)</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line_position</w:t>
      </w:r>
      <w:proofErr w:type="spellEnd"/>
      <w:r w:rsidRPr="001C673B">
        <w:rPr>
          <w:rFonts w:ascii="Times New Roman" w:hAnsi="Times New Roman" w:cs="Times New Roman"/>
          <w:lang w:val="en-US"/>
        </w:rPr>
        <w:t xml:space="preserve"> = </w:t>
      </w:r>
      <w:proofErr w:type="spellStart"/>
      <w:proofErr w:type="gramStart"/>
      <w:r w:rsidRPr="001C673B">
        <w:rPr>
          <w:rFonts w:ascii="Times New Roman" w:hAnsi="Times New Roman" w:cs="Times New Roman"/>
          <w:lang w:val="en-US"/>
        </w:rPr>
        <w:t>qtrrc.readLine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sensorValues</w:t>
      </w:r>
      <w:proofErr w:type="spellEnd"/>
      <w:r w:rsidRPr="001C673B">
        <w:rPr>
          <w:rFonts w:ascii="Times New Roman" w:hAnsi="Times New Roman" w:cs="Times New Roman"/>
          <w:lang w:val="en-US"/>
        </w:rPr>
        <w:t>);</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if(</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[2] &gt; 200 ||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[3] &gt; 200 ||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[4] &gt; 200 ||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[5] &gt;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[0] &lt;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[1] &lt;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 xml:space="preserve">[6] &lt; 200 &amp;&amp; </w:t>
      </w:r>
      <w:proofErr w:type="spellStart"/>
      <w:r w:rsidRPr="001C673B">
        <w:rPr>
          <w:rFonts w:ascii="Times New Roman" w:hAnsi="Times New Roman" w:cs="Times New Roman"/>
          <w:lang w:val="en-US"/>
        </w:rPr>
        <w:t>sensorValues</w:t>
      </w:r>
      <w:proofErr w:type="spellEnd"/>
      <w:r w:rsidRPr="001C673B">
        <w:rPr>
          <w:rFonts w:ascii="Times New Roman" w:hAnsi="Times New Roman" w:cs="Times New Roman"/>
          <w:lang w:val="en-US"/>
        </w:rPr>
        <w:t>[7] &lt; 200)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break;</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gramStart"/>
      <w:r w:rsidRPr="001C673B">
        <w:rPr>
          <w:rFonts w:ascii="Times New Roman" w:hAnsi="Times New Roman" w:cs="Times New Roman"/>
          <w:lang w:val="en-US"/>
        </w:rPr>
        <w:t>delay(</w:t>
      </w:r>
      <w:proofErr w:type="gramEnd"/>
      <w:r w:rsidRPr="001C673B">
        <w:rPr>
          <w:rFonts w:ascii="Times New Roman" w:hAnsi="Times New Roman" w:cs="Times New Roman"/>
          <w:lang w:val="en-US"/>
        </w:rPr>
        <w:t>50);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gramStart"/>
      <w:r w:rsidRPr="001C673B">
        <w:rPr>
          <w:rFonts w:ascii="Times New Roman" w:hAnsi="Times New Roman" w:cs="Times New Roman"/>
          <w:lang w:val="en-US"/>
        </w:rPr>
        <w:t>delay(</w:t>
      </w:r>
      <w:proofErr w:type="gramEnd"/>
      <w:r w:rsidRPr="001C673B">
        <w:rPr>
          <w:rFonts w:ascii="Times New Roman" w:hAnsi="Times New Roman" w:cs="Times New Roman"/>
          <w:lang w:val="en-US"/>
        </w:rPr>
        <w:t>2000);</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int</w:t>
      </w:r>
      <w:proofErr w:type="spellEnd"/>
      <w:r w:rsidRPr="001C673B">
        <w:rPr>
          <w:rFonts w:ascii="Times New Roman" w:hAnsi="Times New Roman" w:cs="Times New Roman"/>
          <w:lang w:val="en-US"/>
        </w:rPr>
        <w:t xml:space="preserve"> i;</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gramStart"/>
      <w:r w:rsidRPr="001C673B">
        <w:rPr>
          <w:rFonts w:ascii="Times New Roman" w:hAnsi="Times New Roman" w:cs="Times New Roman"/>
          <w:lang w:val="en-US"/>
        </w:rPr>
        <w:t>for(</w:t>
      </w:r>
      <w:proofErr w:type="gramEnd"/>
      <w:r w:rsidRPr="001C673B">
        <w:rPr>
          <w:rFonts w:ascii="Times New Roman" w:hAnsi="Times New Roman" w:cs="Times New Roman"/>
          <w:lang w:val="en-US"/>
        </w:rPr>
        <w:t>i=0;i&lt;</w:t>
      </w:r>
      <w:proofErr w:type="spellStart"/>
      <w:r w:rsidRPr="001C673B">
        <w:rPr>
          <w:rFonts w:ascii="Times New Roman" w:hAnsi="Times New Roman" w:cs="Times New Roman"/>
          <w:lang w:val="en-US"/>
        </w:rPr>
        <w:t>path_length;i</w:t>
      </w:r>
      <w:proofErr w:type="spellEnd"/>
      <w:r w:rsidRPr="001C673B">
        <w:rPr>
          <w:rFonts w:ascii="Times New Roman" w:hAnsi="Times New Roman" w:cs="Times New Roman"/>
          <w:lang w:val="en-US"/>
        </w:rPr>
        <w:t>++)</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follow_</w:t>
      </w:r>
      <w:proofErr w:type="gramStart"/>
      <w:r w:rsidRPr="001C673B">
        <w:rPr>
          <w:rFonts w:ascii="Times New Roman" w:hAnsi="Times New Roman" w:cs="Times New Roman"/>
          <w:lang w:val="en-US"/>
        </w:rPr>
        <w:t>line</w:t>
      </w:r>
      <w:proofErr w:type="spellEnd"/>
      <w:r w:rsidRPr="001C673B">
        <w:rPr>
          <w:rFonts w:ascii="Times New Roman" w:hAnsi="Times New Roman" w:cs="Times New Roman"/>
          <w:lang w:val="en-US"/>
        </w:rPr>
        <w:t>(</w:t>
      </w:r>
      <w:proofErr w:type="gramEnd"/>
      <w:r w:rsidRPr="001C673B">
        <w:rPr>
          <w:rFonts w:ascii="Times New Roman" w:hAnsi="Times New Roman" w:cs="Times New Roman"/>
          <w:lang w:val="en-US"/>
        </w:rPr>
        <w:t>);</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digitalWrite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dir_a</w:t>
      </w:r>
      <w:proofErr w:type="spellEnd"/>
      <w:r w:rsidRPr="001C673B">
        <w:rPr>
          <w:rFonts w:ascii="Times New Roman" w:hAnsi="Times New Roman" w:cs="Times New Roman"/>
          <w:lang w:val="en-US"/>
        </w:rPr>
        <w:t xml:space="preserve">, LOW);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analogWrite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pwm_a</w:t>
      </w:r>
      <w:proofErr w:type="spellEnd"/>
      <w:r w:rsidRPr="001C673B">
        <w:rPr>
          <w:rFonts w:ascii="Times New Roman" w:hAnsi="Times New Roman" w:cs="Times New Roman"/>
          <w:lang w:val="en-US"/>
        </w:rPr>
        <w:t>, 200);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digitalWrite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dir_b</w:t>
      </w:r>
      <w:proofErr w:type="spellEnd"/>
      <w:r w:rsidRPr="001C673B">
        <w:rPr>
          <w:rFonts w:ascii="Times New Roman" w:hAnsi="Times New Roman" w:cs="Times New Roman"/>
          <w:lang w:val="en-US"/>
        </w:rPr>
        <w:t xml:space="preserve">, LOW);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analogWrite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pwm_b</w:t>
      </w:r>
      <w:proofErr w:type="spellEnd"/>
      <w:r w:rsidRPr="001C673B">
        <w:rPr>
          <w:rFonts w:ascii="Times New Roman" w:hAnsi="Times New Roman" w:cs="Times New Roman"/>
          <w:lang w:val="en-US"/>
        </w:rPr>
        <w:t>, 200);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delay(</w:t>
      </w:r>
      <w:proofErr w:type="spellStart"/>
      <w:r w:rsidRPr="001C673B">
        <w:rPr>
          <w:rFonts w:ascii="Times New Roman" w:hAnsi="Times New Roman" w:cs="Times New Roman"/>
          <w:lang w:val="en-US"/>
        </w:rPr>
        <w:t>drivePastDelay</w:t>
      </w:r>
      <w:proofErr w:type="spellEnd"/>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turn(path[i]);</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r w:rsidRPr="001C673B">
        <w:rPr>
          <w:rFonts w:ascii="Times New Roman" w:hAnsi="Times New Roman" w:cs="Times New Roman"/>
          <w:lang w:val="en-US"/>
        </w:rPr>
        <w:t>follow_</w:t>
      </w:r>
      <w:proofErr w:type="gramStart"/>
      <w:r w:rsidRPr="001C673B">
        <w:rPr>
          <w:rFonts w:ascii="Times New Roman" w:hAnsi="Times New Roman" w:cs="Times New Roman"/>
          <w:lang w:val="en-US"/>
        </w:rPr>
        <w:t>line</w:t>
      </w:r>
      <w:proofErr w:type="spellEnd"/>
      <w:r w:rsidRPr="001C673B">
        <w:rPr>
          <w:rFonts w:ascii="Times New Roman" w:hAnsi="Times New Roman" w:cs="Times New Roman"/>
          <w:lang w:val="en-US"/>
        </w:rPr>
        <w:t>(</w:t>
      </w:r>
      <w:proofErr w:type="gramEnd"/>
      <w:r w:rsidRPr="001C673B">
        <w:rPr>
          <w:rFonts w:ascii="Times New Roman" w:hAnsi="Times New Roman" w:cs="Times New Roman"/>
          <w:lang w:val="en-US"/>
        </w:rPr>
        <w:t>);</w:t>
      </w:r>
    </w:p>
    <w:p w:rsidR="001C673B" w:rsidRPr="001C673B" w:rsidRDefault="001C673B" w:rsidP="001C673B">
      <w:pPr>
        <w:rPr>
          <w:rFonts w:ascii="Times New Roman" w:hAnsi="Times New Roman" w:cs="Times New Roman"/>
          <w:lang w:val="en-US"/>
        </w:rPr>
      </w:pP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digitalWrite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dir_a</w:t>
      </w:r>
      <w:proofErr w:type="spellEnd"/>
      <w:r w:rsidRPr="001C673B">
        <w:rPr>
          <w:rFonts w:ascii="Times New Roman" w:hAnsi="Times New Roman" w:cs="Times New Roman"/>
          <w:lang w:val="en-US"/>
        </w:rPr>
        <w:t xml:space="preserve">, LOW);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analogWrite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pwm_a</w:t>
      </w:r>
      <w:proofErr w:type="spellEnd"/>
      <w:r w:rsidRPr="001C673B">
        <w:rPr>
          <w:rFonts w:ascii="Times New Roman" w:hAnsi="Times New Roman" w:cs="Times New Roman"/>
          <w:lang w:val="en-US"/>
        </w:rPr>
        <w:t>, 200);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digitalWrite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dir_b</w:t>
      </w:r>
      <w:proofErr w:type="spellEnd"/>
      <w:r w:rsidRPr="001C673B">
        <w:rPr>
          <w:rFonts w:ascii="Times New Roman" w:hAnsi="Times New Roman" w:cs="Times New Roman"/>
          <w:lang w:val="en-US"/>
        </w:rPr>
        <w:t xml:space="preserve">, LOW);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roofErr w:type="spellStart"/>
      <w:proofErr w:type="gramStart"/>
      <w:r w:rsidRPr="001C673B">
        <w:rPr>
          <w:rFonts w:ascii="Times New Roman" w:hAnsi="Times New Roman" w:cs="Times New Roman"/>
          <w:lang w:val="en-US"/>
        </w:rPr>
        <w:t>analogWrite</w:t>
      </w:r>
      <w:proofErr w:type="spellEnd"/>
      <w:r w:rsidRPr="001C673B">
        <w:rPr>
          <w:rFonts w:ascii="Times New Roman" w:hAnsi="Times New Roman" w:cs="Times New Roman"/>
          <w:lang w:val="en-US"/>
        </w:rPr>
        <w:t>(</w:t>
      </w:r>
      <w:proofErr w:type="spellStart"/>
      <w:proofErr w:type="gramEnd"/>
      <w:r w:rsidRPr="001C673B">
        <w:rPr>
          <w:rFonts w:ascii="Times New Roman" w:hAnsi="Times New Roman" w:cs="Times New Roman"/>
          <w:lang w:val="en-US"/>
        </w:rPr>
        <w:t>pwm_b</w:t>
      </w:r>
      <w:proofErr w:type="spellEnd"/>
      <w:r w:rsidRPr="001C673B">
        <w:rPr>
          <w:rFonts w:ascii="Times New Roman" w:hAnsi="Times New Roman" w:cs="Times New Roman"/>
          <w:lang w:val="en-US"/>
        </w:rPr>
        <w:t>, 200);</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delay(</w:t>
      </w:r>
      <w:proofErr w:type="spellStart"/>
      <w:r w:rsidRPr="001C673B">
        <w:rPr>
          <w:rFonts w:ascii="Times New Roman" w:hAnsi="Times New Roman" w:cs="Times New Roman"/>
          <w:lang w:val="en-US"/>
        </w:rPr>
        <w:t>drivePastDelay</w:t>
      </w:r>
      <w:proofErr w:type="spellEnd"/>
      <w:r w:rsidRPr="001C673B">
        <w:rPr>
          <w:rFonts w:ascii="Times New Roman" w:hAnsi="Times New Roman" w:cs="Times New Roman"/>
          <w:lang w:val="en-US"/>
        </w:rPr>
        <w:t>); // tune time to allow wheels to position for correct turning</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lang w:val="en-US"/>
        </w:rPr>
      </w:pPr>
      <w:r w:rsidRPr="001C673B">
        <w:rPr>
          <w:rFonts w:ascii="Times New Roman" w:hAnsi="Times New Roman" w:cs="Times New Roman"/>
          <w:lang w:val="en-US"/>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lang w:val="en-US"/>
        </w:rPr>
        <w:t xml:space="preserve">  </w:t>
      </w:r>
      <w:r w:rsidRPr="001C673B">
        <w:rPr>
          <w:rFonts w:ascii="Times New Roman" w:hAnsi="Times New Roman" w:cs="Times New Roman"/>
        </w:rPr>
        <w:t xml:space="preserve">} </w:t>
      </w:r>
    </w:p>
    <w:p w:rsidR="001C673B" w:rsidRPr="001C673B" w:rsidRDefault="001C673B" w:rsidP="001C673B">
      <w:pPr>
        <w:rPr>
          <w:rFonts w:ascii="Times New Roman" w:hAnsi="Times New Roman" w:cs="Times New Roman"/>
        </w:rPr>
      </w:pPr>
      <w:r w:rsidRPr="001C673B">
        <w:rPr>
          <w:rFonts w:ascii="Times New Roman" w:hAnsi="Times New Roman" w:cs="Times New Roman"/>
        </w:rPr>
        <w:t xml:space="preserve">  </w:t>
      </w:r>
    </w:p>
    <w:p w:rsidR="001C673B" w:rsidRPr="00ED014D" w:rsidRDefault="001C673B" w:rsidP="001C673B">
      <w:pPr>
        <w:rPr>
          <w:rFonts w:ascii="Times New Roman" w:hAnsi="Times New Roman" w:cs="Times New Roman"/>
        </w:rPr>
        <w:sectPr w:rsidR="001C673B" w:rsidRPr="00ED014D" w:rsidSect="00697DF3">
          <w:pgSz w:w="12240" w:h="15840"/>
          <w:pgMar w:top="1417" w:right="1701" w:bottom="1417" w:left="1701" w:header="708" w:footer="708" w:gutter="0"/>
          <w:cols w:num="2" w:space="708"/>
          <w:docGrid w:linePitch="360"/>
        </w:sectPr>
      </w:pPr>
      <w:r w:rsidRPr="001C673B">
        <w:rPr>
          <w:rFonts w:ascii="Times New Roman" w:hAnsi="Times New Roman" w:cs="Times New Roman"/>
        </w:rPr>
        <w:t>}</w:t>
      </w:r>
    </w:p>
    <w:p w:rsidR="00142394" w:rsidRPr="00ED014D" w:rsidRDefault="00142394" w:rsidP="007E5A91">
      <w:pPr>
        <w:jc w:val="center"/>
        <w:rPr>
          <w:rFonts w:ascii="Times New Roman" w:hAnsi="Times New Roman" w:cs="Times New Roman"/>
        </w:rPr>
      </w:pPr>
    </w:p>
    <w:p w:rsidR="00142394" w:rsidRPr="00ED014D" w:rsidRDefault="00142394" w:rsidP="00142394">
      <w:pPr>
        <w:rPr>
          <w:rFonts w:ascii="Times New Roman" w:hAnsi="Times New Roman" w:cs="Times New Roman"/>
        </w:rPr>
      </w:pPr>
    </w:p>
    <w:p w:rsidR="00CD4248" w:rsidRPr="00ED014D" w:rsidRDefault="00CD4248" w:rsidP="005D1A65">
      <w:pPr>
        <w:jc w:val="center"/>
        <w:rPr>
          <w:rFonts w:ascii="Times New Roman" w:hAnsi="Times New Roman" w:cs="Times New Roman"/>
        </w:rPr>
      </w:pPr>
    </w:p>
    <w:p w:rsidR="00CD4248" w:rsidRPr="00ED014D" w:rsidRDefault="00CD4248" w:rsidP="00CD4248">
      <w:pPr>
        <w:pStyle w:val="Prrafodelista"/>
        <w:jc w:val="center"/>
        <w:rPr>
          <w:rFonts w:ascii="Times New Roman" w:hAnsi="Times New Roman" w:cs="Times New Roman"/>
          <w:color w:val="000000" w:themeColor="text1"/>
        </w:rPr>
      </w:pPr>
      <w:r w:rsidRPr="00ED014D">
        <w:rPr>
          <w:rFonts w:ascii="Times New Roman" w:hAnsi="Times New Roman" w:cs="Times New Roman"/>
          <w:noProof/>
          <w:color w:val="000000" w:themeColor="text1"/>
          <w:lang w:eastAsia="es-CO"/>
        </w:rPr>
        <w:drawing>
          <wp:inline distT="0" distB="0" distL="0" distR="0" wp14:anchorId="0EA4C27C" wp14:editId="61C5C764">
            <wp:extent cx="7446030" cy="3248025"/>
            <wp:effectExtent l="0" t="0" r="2540" b="0"/>
            <wp:docPr id="12" name="Imagen 12"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63459" cy="3255628"/>
                    </a:xfrm>
                    <a:prstGeom prst="rect">
                      <a:avLst/>
                    </a:prstGeom>
                    <a:noFill/>
                    <a:ln>
                      <a:noFill/>
                    </a:ln>
                  </pic:spPr>
                </pic:pic>
              </a:graphicData>
            </a:graphic>
          </wp:inline>
        </w:drawing>
      </w:r>
    </w:p>
    <w:p w:rsidR="00CD4248" w:rsidRPr="00ED014D" w:rsidRDefault="00CD4248" w:rsidP="00CD4248">
      <w:pPr>
        <w:pStyle w:val="Prrafodelista"/>
        <w:jc w:val="center"/>
        <w:rPr>
          <w:rFonts w:ascii="Times New Roman" w:hAnsi="Times New Roman" w:cs="Times New Roman"/>
          <w:color w:val="000000" w:themeColor="text1"/>
        </w:rPr>
      </w:pPr>
      <w:r w:rsidRPr="00ED014D">
        <w:rPr>
          <w:rFonts w:ascii="Times New Roman" w:hAnsi="Times New Roman" w:cs="Times New Roman"/>
          <w:color w:val="000000" w:themeColor="text1"/>
        </w:rPr>
        <w:t>Fig.7. Representación en bloques del sistema a emplear</w:t>
      </w:r>
    </w:p>
    <w:p w:rsidR="00CD4248" w:rsidRPr="00ED014D" w:rsidRDefault="00CD4248" w:rsidP="005D1A65">
      <w:pPr>
        <w:jc w:val="center"/>
        <w:rPr>
          <w:rFonts w:ascii="Times New Roman" w:hAnsi="Times New Roman" w:cs="Times New Roman"/>
        </w:rPr>
      </w:pPr>
    </w:p>
    <w:p w:rsidR="005D1A65" w:rsidRPr="00ED014D" w:rsidRDefault="00A36800" w:rsidP="005D1A65">
      <w:pPr>
        <w:jc w:val="center"/>
        <w:rPr>
          <w:rFonts w:ascii="Times New Roman" w:hAnsi="Times New Roman" w:cs="Times New Roman"/>
        </w:rPr>
      </w:pPr>
      <w:r w:rsidRPr="00ED014D">
        <w:rPr>
          <w:rFonts w:ascii="Times New Roman" w:hAnsi="Times New Roman" w:cs="Times New Roman"/>
          <w:noProof/>
          <w:lang w:eastAsia="es-CO"/>
        </w:rPr>
        <w:drawing>
          <wp:inline distT="0" distB="0" distL="0" distR="0">
            <wp:extent cx="7409793" cy="5301234"/>
            <wp:effectExtent l="0" t="0" r="1270" b="0"/>
            <wp:docPr id="14" name="Imagen 14"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7229" cy="5313709"/>
                    </a:xfrm>
                    <a:prstGeom prst="rect">
                      <a:avLst/>
                    </a:prstGeom>
                    <a:noFill/>
                    <a:ln>
                      <a:noFill/>
                    </a:ln>
                  </pic:spPr>
                </pic:pic>
              </a:graphicData>
            </a:graphic>
          </wp:inline>
        </w:drawing>
      </w:r>
    </w:p>
    <w:p w:rsidR="005D1A65" w:rsidRPr="00ED014D" w:rsidRDefault="00CD4248" w:rsidP="005D1A65">
      <w:pPr>
        <w:jc w:val="center"/>
        <w:rPr>
          <w:rFonts w:ascii="Times New Roman" w:hAnsi="Times New Roman" w:cs="Times New Roman"/>
        </w:rPr>
      </w:pPr>
      <w:proofErr w:type="spellStart"/>
      <w:r w:rsidRPr="00ED014D">
        <w:rPr>
          <w:rFonts w:ascii="Times New Roman" w:hAnsi="Times New Roman" w:cs="Times New Roman"/>
        </w:rPr>
        <w:t>Fig</w:t>
      </w:r>
      <w:proofErr w:type="spellEnd"/>
      <w:r w:rsidRPr="00ED014D">
        <w:rPr>
          <w:rFonts w:ascii="Times New Roman" w:hAnsi="Times New Roman" w:cs="Times New Roman"/>
        </w:rPr>
        <w:t xml:space="preserve"> 8</w:t>
      </w:r>
      <w:r w:rsidR="005D1A65" w:rsidRPr="00ED014D">
        <w:rPr>
          <w:rFonts w:ascii="Times New Roman" w:hAnsi="Times New Roman" w:cs="Times New Roman"/>
        </w:rPr>
        <w:t>. Diagrama de flujo del algoritmo implementado</w:t>
      </w:r>
    </w:p>
    <w:sectPr w:rsidR="005D1A65" w:rsidRPr="00ED014D" w:rsidSect="000350B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08051BB"/>
    <w:multiLevelType w:val="hybridMultilevel"/>
    <w:tmpl w:val="5822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E3D091D"/>
    <w:multiLevelType w:val="hybridMultilevel"/>
    <w:tmpl w:val="F4AE7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4157C80"/>
    <w:multiLevelType w:val="hybridMultilevel"/>
    <w:tmpl w:val="7E781D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2DF46ED"/>
    <w:multiLevelType w:val="hybridMultilevel"/>
    <w:tmpl w:val="09C65340"/>
    <w:lvl w:ilvl="0" w:tplc="1542FDEC">
      <w:numFmt w:val="bullet"/>
      <w:lvlText w:val="-"/>
      <w:lvlJc w:val="left"/>
      <w:pPr>
        <w:ind w:left="720" w:hanging="360"/>
      </w:pPr>
      <w:rPr>
        <w:rFonts w:ascii="CMR10" w:eastAsiaTheme="minorHAnsi" w:hAnsi="CMR10" w:cs="CMR10"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F3"/>
    <w:rsid w:val="000350B5"/>
    <w:rsid w:val="00072A6A"/>
    <w:rsid w:val="000770D1"/>
    <w:rsid w:val="000C7071"/>
    <w:rsid w:val="000E2617"/>
    <w:rsid w:val="000F1F0D"/>
    <w:rsid w:val="00101B9B"/>
    <w:rsid w:val="00103076"/>
    <w:rsid w:val="00114D32"/>
    <w:rsid w:val="001245B4"/>
    <w:rsid w:val="00142394"/>
    <w:rsid w:val="001A414E"/>
    <w:rsid w:val="001C673B"/>
    <w:rsid w:val="001D1A4D"/>
    <w:rsid w:val="001E17A1"/>
    <w:rsid w:val="001E282D"/>
    <w:rsid w:val="002213CF"/>
    <w:rsid w:val="00246F26"/>
    <w:rsid w:val="00296AB8"/>
    <w:rsid w:val="002B1046"/>
    <w:rsid w:val="002B69AC"/>
    <w:rsid w:val="002C1EE0"/>
    <w:rsid w:val="002D0B14"/>
    <w:rsid w:val="002F6E6A"/>
    <w:rsid w:val="002F740E"/>
    <w:rsid w:val="002F7A5D"/>
    <w:rsid w:val="0031692F"/>
    <w:rsid w:val="00346EC1"/>
    <w:rsid w:val="003878AD"/>
    <w:rsid w:val="003D3C9A"/>
    <w:rsid w:val="003D60DF"/>
    <w:rsid w:val="003D6543"/>
    <w:rsid w:val="003F256F"/>
    <w:rsid w:val="003F58FE"/>
    <w:rsid w:val="00426905"/>
    <w:rsid w:val="004542AD"/>
    <w:rsid w:val="00454365"/>
    <w:rsid w:val="004803D9"/>
    <w:rsid w:val="00480F59"/>
    <w:rsid w:val="004937EB"/>
    <w:rsid w:val="004978B3"/>
    <w:rsid w:val="004C5289"/>
    <w:rsid w:val="00524051"/>
    <w:rsid w:val="00560E69"/>
    <w:rsid w:val="00585E8B"/>
    <w:rsid w:val="00595F0B"/>
    <w:rsid w:val="005B0216"/>
    <w:rsid w:val="005D1A65"/>
    <w:rsid w:val="00620A46"/>
    <w:rsid w:val="00653FE7"/>
    <w:rsid w:val="00654A4C"/>
    <w:rsid w:val="0067021E"/>
    <w:rsid w:val="006846C2"/>
    <w:rsid w:val="00697DF3"/>
    <w:rsid w:val="006E2553"/>
    <w:rsid w:val="007428AF"/>
    <w:rsid w:val="007C4DDA"/>
    <w:rsid w:val="007E5A91"/>
    <w:rsid w:val="00805B6E"/>
    <w:rsid w:val="00887362"/>
    <w:rsid w:val="008C13C5"/>
    <w:rsid w:val="009273DD"/>
    <w:rsid w:val="00946386"/>
    <w:rsid w:val="00951BEE"/>
    <w:rsid w:val="0095668D"/>
    <w:rsid w:val="009A41AF"/>
    <w:rsid w:val="009D1647"/>
    <w:rsid w:val="00A33A7F"/>
    <w:rsid w:val="00A36800"/>
    <w:rsid w:val="00A61028"/>
    <w:rsid w:val="00AA17E4"/>
    <w:rsid w:val="00B141E3"/>
    <w:rsid w:val="00B20496"/>
    <w:rsid w:val="00B41D06"/>
    <w:rsid w:val="00B74803"/>
    <w:rsid w:val="00BA2F77"/>
    <w:rsid w:val="00BC4099"/>
    <w:rsid w:val="00BC78BB"/>
    <w:rsid w:val="00BD7E49"/>
    <w:rsid w:val="00BF20C7"/>
    <w:rsid w:val="00BF49C1"/>
    <w:rsid w:val="00C01FE5"/>
    <w:rsid w:val="00C12236"/>
    <w:rsid w:val="00C1420D"/>
    <w:rsid w:val="00C27A89"/>
    <w:rsid w:val="00C52429"/>
    <w:rsid w:val="00C5582C"/>
    <w:rsid w:val="00C7455E"/>
    <w:rsid w:val="00C821EA"/>
    <w:rsid w:val="00CB54D4"/>
    <w:rsid w:val="00CC48B6"/>
    <w:rsid w:val="00CD4248"/>
    <w:rsid w:val="00CF40B3"/>
    <w:rsid w:val="00D34F9F"/>
    <w:rsid w:val="00D456A7"/>
    <w:rsid w:val="00D64678"/>
    <w:rsid w:val="00D96CF4"/>
    <w:rsid w:val="00DA286C"/>
    <w:rsid w:val="00DC1883"/>
    <w:rsid w:val="00DC42C2"/>
    <w:rsid w:val="00DF7503"/>
    <w:rsid w:val="00E31B8F"/>
    <w:rsid w:val="00E37DE2"/>
    <w:rsid w:val="00E9547F"/>
    <w:rsid w:val="00EA0DCE"/>
    <w:rsid w:val="00EA5139"/>
    <w:rsid w:val="00ED014D"/>
    <w:rsid w:val="00EF406E"/>
    <w:rsid w:val="00F0389A"/>
    <w:rsid w:val="00F12955"/>
    <w:rsid w:val="00F429CF"/>
    <w:rsid w:val="00F718B9"/>
    <w:rsid w:val="00F9000C"/>
    <w:rsid w:val="00FA448E"/>
    <w:rsid w:val="00FE45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5139"/>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Ttulo2">
    <w:name w:val="heading 2"/>
    <w:basedOn w:val="Normal"/>
    <w:next w:val="Normal"/>
    <w:link w:val="Ttulo2Car"/>
    <w:uiPriority w:val="9"/>
    <w:qFormat/>
    <w:rsid w:val="00EA5139"/>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Ttulo3">
    <w:name w:val="heading 3"/>
    <w:basedOn w:val="Normal"/>
    <w:next w:val="Normal"/>
    <w:link w:val="Ttulo3Car"/>
    <w:uiPriority w:val="9"/>
    <w:qFormat/>
    <w:rsid w:val="00EA5139"/>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Ttulo4">
    <w:name w:val="heading 4"/>
    <w:basedOn w:val="Normal"/>
    <w:next w:val="Normal"/>
    <w:link w:val="Ttulo4Car"/>
    <w:uiPriority w:val="9"/>
    <w:qFormat/>
    <w:rsid w:val="00EA5139"/>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Ttulo5">
    <w:name w:val="heading 5"/>
    <w:basedOn w:val="Normal"/>
    <w:next w:val="Normal"/>
    <w:link w:val="Ttulo5Car"/>
    <w:uiPriority w:val="9"/>
    <w:qFormat/>
    <w:rsid w:val="00EA5139"/>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Ttulo6">
    <w:name w:val="heading 6"/>
    <w:basedOn w:val="Normal"/>
    <w:next w:val="Normal"/>
    <w:link w:val="Ttulo6Car"/>
    <w:uiPriority w:val="9"/>
    <w:qFormat/>
    <w:rsid w:val="00EA5139"/>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Ttulo7">
    <w:name w:val="heading 7"/>
    <w:basedOn w:val="Normal"/>
    <w:next w:val="Normal"/>
    <w:link w:val="Ttulo7Car"/>
    <w:uiPriority w:val="9"/>
    <w:qFormat/>
    <w:rsid w:val="00EA5139"/>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Ttulo8">
    <w:name w:val="heading 8"/>
    <w:basedOn w:val="Normal"/>
    <w:next w:val="Normal"/>
    <w:link w:val="Ttulo8Car"/>
    <w:uiPriority w:val="9"/>
    <w:qFormat/>
    <w:rsid w:val="00EA5139"/>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Ttulo9">
    <w:name w:val="heading 9"/>
    <w:basedOn w:val="Normal"/>
    <w:next w:val="Normal"/>
    <w:link w:val="Ttulo9Car"/>
    <w:uiPriority w:val="9"/>
    <w:qFormat/>
    <w:rsid w:val="00EA5139"/>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697DF3"/>
    <w:pPr>
      <w:spacing w:before="20" w:after="0" w:line="240" w:lineRule="auto"/>
      <w:ind w:firstLine="202"/>
      <w:jc w:val="both"/>
    </w:pPr>
    <w:rPr>
      <w:rFonts w:ascii="Times New Roman" w:eastAsia="Times New Roman" w:hAnsi="Times New Roman" w:cs="Times New Roman"/>
      <w:b/>
      <w:bCs/>
      <w:sz w:val="18"/>
      <w:szCs w:val="18"/>
    </w:rPr>
  </w:style>
  <w:style w:type="paragraph" w:customStyle="1" w:styleId="IndexTerms">
    <w:name w:val="IndexTerms"/>
    <w:basedOn w:val="Normal"/>
    <w:next w:val="Normal"/>
    <w:rsid w:val="00697DF3"/>
    <w:pPr>
      <w:spacing w:after="0" w:line="240" w:lineRule="auto"/>
      <w:ind w:firstLine="202"/>
      <w:jc w:val="both"/>
    </w:pPr>
    <w:rPr>
      <w:rFonts w:ascii="Times New Roman" w:eastAsia="Times New Roman" w:hAnsi="Times New Roman" w:cs="Times New Roman"/>
      <w:b/>
      <w:bCs/>
      <w:sz w:val="18"/>
      <w:szCs w:val="18"/>
    </w:rPr>
  </w:style>
  <w:style w:type="character" w:customStyle="1" w:styleId="Ttulo1Car">
    <w:name w:val="Título 1 Car"/>
    <w:basedOn w:val="Fuentedeprrafopredeter"/>
    <w:link w:val="Ttulo1"/>
    <w:uiPriority w:val="9"/>
    <w:rsid w:val="00EA5139"/>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uiPriority w:val="9"/>
    <w:rsid w:val="00EA5139"/>
    <w:rPr>
      <w:rFonts w:ascii="Times New Roman" w:eastAsia="Times New Roman" w:hAnsi="Times New Roman" w:cs="Times New Roman"/>
      <w:i/>
      <w:iCs/>
      <w:sz w:val="20"/>
      <w:szCs w:val="20"/>
    </w:rPr>
  </w:style>
  <w:style w:type="character" w:customStyle="1" w:styleId="Ttulo3Car">
    <w:name w:val="Título 3 Car"/>
    <w:basedOn w:val="Fuentedeprrafopredeter"/>
    <w:link w:val="Ttulo3"/>
    <w:uiPriority w:val="9"/>
    <w:rsid w:val="00EA5139"/>
    <w:rPr>
      <w:rFonts w:ascii="Times New Roman" w:eastAsia="Times New Roman" w:hAnsi="Times New Roman" w:cs="Times New Roman"/>
      <w:i/>
      <w:iCs/>
      <w:sz w:val="20"/>
      <w:szCs w:val="20"/>
    </w:rPr>
  </w:style>
  <w:style w:type="character" w:customStyle="1" w:styleId="Ttulo4Car">
    <w:name w:val="Título 4 Car"/>
    <w:basedOn w:val="Fuentedeprrafopredeter"/>
    <w:link w:val="Ttulo4"/>
    <w:uiPriority w:val="9"/>
    <w:rsid w:val="00EA5139"/>
    <w:rPr>
      <w:rFonts w:ascii="Times New Roman" w:eastAsia="Times New Roman" w:hAnsi="Times New Roman" w:cs="Times New Roman"/>
      <w:i/>
      <w:iCs/>
      <w:sz w:val="18"/>
      <w:szCs w:val="18"/>
    </w:rPr>
  </w:style>
  <w:style w:type="character" w:customStyle="1" w:styleId="Ttulo5Car">
    <w:name w:val="Título 5 Car"/>
    <w:basedOn w:val="Fuentedeprrafopredeter"/>
    <w:link w:val="Ttulo5"/>
    <w:uiPriority w:val="9"/>
    <w:rsid w:val="00EA5139"/>
    <w:rPr>
      <w:rFonts w:ascii="Times New Roman" w:eastAsia="Times New Roman" w:hAnsi="Times New Roman" w:cs="Times New Roman"/>
      <w:sz w:val="18"/>
      <w:szCs w:val="18"/>
    </w:rPr>
  </w:style>
  <w:style w:type="character" w:customStyle="1" w:styleId="Ttulo6Car">
    <w:name w:val="Título 6 Car"/>
    <w:basedOn w:val="Fuentedeprrafopredeter"/>
    <w:link w:val="Ttulo6"/>
    <w:uiPriority w:val="9"/>
    <w:rsid w:val="00EA5139"/>
    <w:rPr>
      <w:rFonts w:ascii="Times New Roman" w:eastAsia="Times New Roman" w:hAnsi="Times New Roman" w:cs="Times New Roman"/>
      <w:i/>
      <w:iCs/>
      <w:sz w:val="16"/>
      <w:szCs w:val="16"/>
    </w:rPr>
  </w:style>
  <w:style w:type="character" w:customStyle="1" w:styleId="Ttulo7Car">
    <w:name w:val="Título 7 Car"/>
    <w:basedOn w:val="Fuentedeprrafopredeter"/>
    <w:link w:val="Ttulo7"/>
    <w:uiPriority w:val="9"/>
    <w:rsid w:val="00EA5139"/>
    <w:rPr>
      <w:rFonts w:ascii="Times New Roman" w:eastAsia="Times New Roman" w:hAnsi="Times New Roman" w:cs="Times New Roman"/>
      <w:sz w:val="16"/>
      <w:szCs w:val="16"/>
    </w:rPr>
  </w:style>
  <w:style w:type="character" w:customStyle="1" w:styleId="Ttulo8Car">
    <w:name w:val="Título 8 Car"/>
    <w:basedOn w:val="Fuentedeprrafopredeter"/>
    <w:link w:val="Ttulo8"/>
    <w:uiPriority w:val="9"/>
    <w:rsid w:val="00EA5139"/>
    <w:rPr>
      <w:rFonts w:ascii="Times New Roman" w:eastAsia="Times New Roman" w:hAnsi="Times New Roman" w:cs="Times New Roman"/>
      <w:i/>
      <w:iCs/>
      <w:sz w:val="16"/>
      <w:szCs w:val="16"/>
    </w:rPr>
  </w:style>
  <w:style w:type="character" w:customStyle="1" w:styleId="Ttulo9Car">
    <w:name w:val="Título 9 Car"/>
    <w:basedOn w:val="Fuentedeprrafopredeter"/>
    <w:link w:val="Ttulo9"/>
    <w:uiPriority w:val="9"/>
    <w:rsid w:val="00EA5139"/>
    <w:rPr>
      <w:rFonts w:ascii="Times New Roman" w:eastAsia="Times New Roman" w:hAnsi="Times New Roman" w:cs="Times New Roman"/>
      <w:sz w:val="16"/>
      <w:szCs w:val="16"/>
    </w:rPr>
  </w:style>
  <w:style w:type="paragraph" w:styleId="Prrafodelista">
    <w:name w:val="List Paragraph"/>
    <w:basedOn w:val="Normal"/>
    <w:uiPriority w:val="34"/>
    <w:qFormat/>
    <w:rsid w:val="009273DD"/>
    <w:pPr>
      <w:ind w:left="720"/>
      <w:contextualSpacing/>
    </w:pPr>
  </w:style>
  <w:style w:type="character" w:customStyle="1" w:styleId="apple-converted-space">
    <w:name w:val="apple-converted-space"/>
    <w:basedOn w:val="Fuentedeprrafopredeter"/>
    <w:rsid w:val="000F1F0D"/>
  </w:style>
  <w:style w:type="character" w:styleId="nfasis">
    <w:name w:val="Emphasis"/>
    <w:basedOn w:val="Fuentedeprrafopredeter"/>
    <w:uiPriority w:val="20"/>
    <w:qFormat/>
    <w:rsid w:val="000F1F0D"/>
    <w:rPr>
      <w:i/>
      <w:iCs/>
    </w:rPr>
  </w:style>
  <w:style w:type="paragraph" w:styleId="Textodeglobo">
    <w:name w:val="Balloon Text"/>
    <w:basedOn w:val="Normal"/>
    <w:link w:val="TextodegloboCar"/>
    <w:uiPriority w:val="99"/>
    <w:semiHidden/>
    <w:unhideWhenUsed/>
    <w:rsid w:val="004543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3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5139"/>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Ttulo2">
    <w:name w:val="heading 2"/>
    <w:basedOn w:val="Normal"/>
    <w:next w:val="Normal"/>
    <w:link w:val="Ttulo2Car"/>
    <w:uiPriority w:val="9"/>
    <w:qFormat/>
    <w:rsid w:val="00EA5139"/>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Ttulo3">
    <w:name w:val="heading 3"/>
    <w:basedOn w:val="Normal"/>
    <w:next w:val="Normal"/>
    <w:link w:val="Ttulo3Car"/>
    <w:uiPriority w:val="9"/>
    <w:qFormat/>
    <w:rsid w:val="00EA5139"/>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Ttulo4">
    <w:name w:val="heading 4"/>
    <w:basedOn w:val="Normal"/>
    <w:next w:val="Normal"/>
    <w:link w:val="Ttulo4Car"/>
    <w:uiPriority w:val="9"/>
    <w:qFormat/>
    <w:rsid w:val="00EA5139"/>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Ttulo5">
    <w:name w:val="heading 5"/>
    <w:basedOn w:val="Normal"/>
    <w:next w:val="Normal"/>
    <w:link w:val="Ttulo5Car"/>
    <w:uiPriority w:val="9"/>
    <w:qFormat/>
    <w:rsid w:val="00EA5139"/>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Ttulo6">
    <w:name w:val="heading 6"/>
    <w:basedOn w:val="Normal"/>
    <w:next w:val="Normal"/>
    <w:link w:val="Ttulo6Car"/>
    <w:uiPriority w:val="9"/>
    <w:qFormat/>
    <w:rsid w:val="00EA5139"/>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Ttulo7">
    <w:name w:val="heading 7"/>
    <w:basedOn w:val="Normal"/>
    <w:next w:val="Normal"/>
    <w:link w:val="Ttulo7Car"/>
    <w:uiPriority w:val="9"/>
    <w:qFormat/>
    <w:rsid w:val="00EA5139"/>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Ttulo8">
    <w:name w:val="heading 8"/>
    <w:basedOn w:val="Normal"/>
    <w:next w:val="Normal"/>
    <w:link w:val="Ttulo8Car"/>
    <w:uiPriority w:val="9"/>
    <w:qFormat/>
    <w:rsid w:val="00EA5139"/>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Ttulo9">
    <w:name w:val="heading 9"/>
    <w:basedOn w:val="Normal"/>
    <w:next w:val="Normal"/>
    <w:link w:val="Ttulo9Car"/>
    <w:uiPriority w:val="9"/>
    <w:qFormat/>
    <w:rsid w:val="00EA5139"/>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697DF3"/>
    <w:pPr>
      <w:spacing w:before="20" w:after="0" w:line="240" w:lineRule="auto"/>
      <w:ind w:firstLine="202"/>
      <w:jc w:val="both"/>
    </w:pPr>
    <w:rPr>
      <w:rFonts w:ascii="Times New Roman" w:eastAsia="Times New Roman" w:hAnsi="Times New Roman" w:cs="Times New Roman"/>
      <w:b/>
      <w:bCs/>
      <w:sz w:val="18"/>
      <w:szCs w:val="18"/>
    </w:rPr>
  </w:style>
  <w:style w:type="paragraph" w:customStyle="1" w:styleId="IndexTerms">
    <w:name w:val="IndexTerms"/>
    <w:basedOn w:val="Normal"/>
    <w:next w:val="Normal"/>
    <w:rsid w:val="00697DF3"/>
    <w:pPr>
      <w:spacing w:after="0" w:line="240" w:lineRule="auto"/>
      <w:ind w:firstLine="202"/>
      <w:jc w:val="both"/>
    </w:pPr>
    <w:rPr>
      <w:rFonts w:ascii="Times New Roman" w:eastAsia="Times New Roman" w:hAnsi="Times New Roman" w:cs="Times New Roman"/>
      <w:b/>
      <w:bCs/>
      <w:sz w:val="18"/>
      <w:szCs w:val="18"/>
    </w:rPr>
  </w:style>
  <w:style w:type="character" w:customStyle="1" w:styleId="Ttulo1Car">
    <w:name w:val="Título 1 Car"/>
    <w:basedOn w:val="Fuentedeprrafopredeter"/>
    <w:link w:val="Ttulo1"/>
    <w:uiPriority w:val="9"/>
    <w:rsid w:val="00EA5139"/>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uiPriority w:val="9"/>
    <w:rsid w:val="00EA5139"/>
    <w:rPr>
      <w:rFonts w:ascii="Times New Roman" w:eastAsia="Times New Roman" w:hAnsi="Times New Roman" w:cs="Times New Roman"/>
      <w:i/>
      <w:iCs/>
      <w:sz w:val="20"/>
      <w:szCs w:val="20"/>
    </w:rPr>
  </w:style>
  <w:style w:type="character" w:customStyle="1" w:styleId="Ttulo3Car">
    <w:name w:val="Título 3 Car"/>
    <w:basedOn w:val="Fuentedeprrafopredeter"/>
    <w:link w:val="Ttulo3"/>
    <w:uiPriority w:val="9"/>
    <w:rsid w:val="00EA5139"/>
    <w:rPr>
      <w:rFonts w:ascii="Times New Roman" w:eastAsia="Times New Roman" w:hAnsi="Times New Roman" w:cs="Times New Roman"/>
      <w:i/>
      <w:iCs/>
      <w:sz w:val="20"/>
      <w:szCs w:val="20"/>
    </w:rPr>
  </w:style>
  <w:style w:type="character" w:customStyle="1" w:styleId="Ttulo4Car">
    <w:name w:val="Título 4 Car"/>
    <w:basedOn w:val="Fuentedeprrafopredeter"/>
    <w:link w:val="Ttulo4"/>
    <w:uiPriority w:val="9"/>
    <w:rsid w:val="00EA5139"/>
    <w:rPr>
      <w:rFonts w:ascii="Times New Roman" w:eastAsia="Times New Roman" w:hAnsi="Times New Roman" w:cs="Times New Roman"/>
      <w:i/>
      <w:iCs/>
      <w:sz w:val="18"/>
      <w:szCs w:val="18"/>
    </w:rPr>
  </w:style>
  <w:style w:type="character" w:customStyle="1" w:styleId="Ttulo5Car">
    <w:name w:val="Título 5 Car"/>
    <w:basedOn w:val="Fuentedeprrafopredeter"/>
    <w:link w:val="Ttulo5"/>
    <w:uiPriority w:val="9"/>
    <w:rsid w:val="00EA5139"/>
    <w:rPr>
      <w:rFonts w:ascii="Times New Roman" w:eastAsia="Times New Roman" w:hAnsi="Times New Roman" w:cs="Times New Roman"/>
      <w:sz w:val="18"/>
      <w:szCs w:val="18"/>
    </w:rPr>
  </w:style>
  <w:style w:type="character" w:customStyle="1" w:styleId="Ttulo6Car">
    <w:name w:val="Título 6 Car"/>
    <w:basedOn w:val="Fuentedeprrafopredeter"/>
    <w:link w:val="Ttulo6"/>
    <w:uiPriority w:val="9"/>
    <w:rsid w:val="00EA5139"/>
    <w:rPr>
      <w:rFonts w:ascii="Times New Roman" w:eastAsia="Times New Roman" w:hAnsi="Times New Roman" w:cs="Times New Roman"/>
      <w:i/>
      <w:iCs/>
      <w:sz w:val="16"/>
      <w:szCs w:val="16"/>
    </w:rPr>
  </w:style>
  <w:style w:type="character" w:customStyle="1" w:styleId="Ttulo7Car">
    <w:name w:val="Título 7 Car"/>
    <w:basedOn w:val="Fuentedeprrafopredeter"/>
    <w:link w:val="Ttulo7"/>
    <w:uiPriority w:val="9"/>
    <w:rsid w:val="00EA5139"/>
    <w:rPr>
      <w:rFonts w:ascii="Times New Roman" w:eastAsia="Times New Roman" w:hAnsi="Times New Roman" w:cs="Times New Roman"/>
      <w:sz w:val="16"/>
      <w:szCs w:val="16"/>
    </w:rPr>
  </w:style>
  <w:style w:type="character" w:customStyle="1" w:styleId="Ttulo8Car">
    <w:name w:val="Título 8 Car"/>
    <w:basedOn w:val="Fuentedeprrafopredeter"/>
    <w:link w:val="Ttulo8"/>
    <w:uiPriority w:val="9"/>
    <w:rsid w:val="00EA5139"/>
    <w:rPr>
      <w:rFonts w:ascii="Times New Roman" w:eastAsia="Times New Roman" w:hAnsi="Times New Roman" w:cs="Times New Roman"/>
      <w:i/>
      <w:iCs/>
      <w:sz w:val="16"/>
      <w:szCs w:val="16"/>
    </w:rPr>
  </w:style>
  <w:style w:type="character" w:customStyle="1" w:styleId="Ttulo9Car">
    <w:name w:val="Título 9 Car"/>
    <w:basedOn w:val="Fuentedeprrafopredeter"/>
    <w:link w:val="Ttulo9"/>
    <w:uiPriority w:val="9"/>
    <w:rsid w:val="00EA5139"/>
    <w:rPr>
      <w:rFonts w:ascii="Times New Roman" w:eastAsia="Times New Roman" w:hAnsi="Times New Roman" w:cs="Times New Roman"/>
      <w:sz w:val="16"/>
      <w:szCs w:val="16"/>
    </w:rPr>
  </w:style>
  <w:style w:type="paragraph" w:styleId="Prrafodelista">
    <w:name w:val="List Paragraph"/>
    <w:basedOn w:val="Normal"/>
    <w:uiPriority w:val="34"/>
    <w:qFormat/>
    <w:rsid w:val="009273DD"/>
    <w:pPr>
      <w:ind w:left="720"/>
      <w:contextualSpacing/>
    </w:pPr>
  </w:style>
  <w:style w:type="character" w:customStyle="1" w:styleId="apple-converted-space">
    <w:name w:val="apple-converted-space"/>
    <w:basedOn w:val="Fuentedeprrafopredeter"/>
    <w:rsid w:val="000F1F0D"/>
  </w:style>
  <w:style w:type="character" w:styleId="nfasis">
    <w:name w:val="Emphasis"/>
    <w:basedOn w:val="Fuentedeprrafopredeter"/>
    <w:uiPriority w:val="20"/>
    <w:qFormat/>
    <w:rsid w:val="000F1F0D"/>
    <w:rPr>
      <w:i/>
      <w:iCs/>
    </w:rPr>
  </w:style>
  <w:style w:type="paragraph" w:styleId="Textodeglobo">
    <w:name w:val="Balloon Text"/>
    <w:basedOn w:val="Normal"/>
    <w:link w:val="TextodegloboCar"/>
    <w:uiPriority w:val="99"/>
    <w:semiHidden/>
    <w:unhideWhenUsed/>
    <w:rsid w:val="004543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3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55671">
      <w:bodyDiv w:val="1"/>
      <w:marLeft w:val="0"/>
      <w:marRight w:val="0"/>
      <w:marTop w:val="0"/>
      <w:marBottom w:val="0"/>
      <w:divBdr>
        <w:top w:val="none" w:sz="0" w:space="0" w:color="auto"/>
        <w:left w:val="none" w:sz="0" w:space="0" w:color="auto"/>
        <w:bottom w:val="none" w:sz="0" w:space="0" w:color="auto"/>
        <w:right w:val="none" w:sz="0" w:space="0" w:color="auto"/>
      </w:divBdr>
    </w:div>
    <w:div w:id="556824480">
      <w:bodyDiv w:val="1"/>
      <w:marLeft w:val="0"/>
      <w:marRight w:val="0"/>
      <w:marTop w:val="0"/>
      <w:marBottom w:val="0"/>
      <w:divBdr>
        <w:top w:val="none" w:sz="0" w:space="0" w:color="auto"/>
        <w:left w:val="none" w:sz="0" w:space="0" w:color="auto"/>
        <w:bottom w:val="none" w:sz="0" w:space="0" w:color="auto"/>
        <w:right w:val="none" w:sz="0" w:space="0" w:color="auto"/>
      </w:divBdr>
    </w:div>
    <w:div w:id="12495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3692</Words>
  <Characters>20309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Felipe Perez</dc:creator>
  <cp:lastModifiedBy>Juan David</cp:lastModifiedBy>
  <cp:revision>1</cp:revision>
  <dcterms:created xsi:type="dcterms:W3CDTF">2016-06-04T00:51:00Z</dcterms:created>
  <dcterms:modified xsi:type="dcterms:W3CDTF">2016-06-04T00:51:00Z</dcterms:modified>
</cp:coreProperties>
</file>